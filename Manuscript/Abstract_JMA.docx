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F4064" w14:textId="77777777"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r w:rsidRPr="00E93442">
        <w:rPr>
          <w:rFonts w:ascii="Times New Roman" w:eastAsia="Times New Roman" w:hAnsi="Times New Roman" w:cs="Times New Roman"/>
          <w:sz w:val="24"/>
          <w:szCs w:val="24"/>
          <w:lang w:val="en-GB" w:eastAsia="da-DK"/>
        </w:rPr>
        <w:t>\section*{Abstract}</w:t>
      </w:r>
    </w:p>
    <w:p w14:paraId="599602AF" w14:textId="77777777"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p>
    <w:p w14:paraId="6AF1E2EA" w14:textId="50976BF0" w:rsidR="00BF56AC" w:rsidRPr="00E93442" w:rsidRDefault="00E93442" w:rsidP="00E93442">
      <w:pPr>
        <w:rPr>
          <w:rFonts w:ascii="Times New Roman" w:eastAsia="Times New Roman" w:hAnsi="Times New Roman" w:cs="Times New Roman"/>
          <w:sz w:val="24"/>
          <w:szCs w:val="24"/>
          <w:lang w:val="en-GB" w:eastAsia="da-DK"/>
        </w:rPr>
      </w:pPr>
      <w:r w:rsidRPr="00E93442">
        <w:rPr>
          <w:rFonts w:ascii="Times New Roman" w:eastAsia="Times New Roman" w:hAnsi="Times New Roman" w:cs="Times New Roman"/>
          <w:sz w:val="24"/>
          <w:szCs w:val="24"/>
          <w:lang w:val="en-GB" w:eastAsia="da-DK"/>
        </w:rPr>
        <w:t xml:space="preserve">Lifespan variation has been increasingly gaining attention as a measure of population health and mortality. </w:t>
      </w:r>
      <w:del w:id="0" w:author="Jose Manuel Aburto" w:date="2020-11-16T10:33:00Z">
        <w:r w:rsidRPr="00E93442" w:rsidDel="00317C50">
          <w:rPr>
            <w:rFonts w:ascii="Times New Roman" w:eastAsia="Times New Roman" w:hAnsi="Times New Roman" w:cs="Times New Roman"/>
            <w:sz w:val="24"/>
            <w:szCs w:val="24"/>
            <w:lang w:val="en-GB" w:eastAsia="da-DK"/>
          </w:rPr>
          <w:delText xml:space="preserve">Using a range of lifespan variation indicators, </w:delText>
        </w:r>
      </w:del>
      <w:ins w:id="1" w:author="Jose Manuel Aburto" w:date="2020-11-16T10:33:00Z">
        <w:r w:rsidR="00317C50">
          <w:rPr>
            <w:rFonts w:ascii="Times New Roman" w:eastAsia="Times New Roman" w:hAnsi="Times New Roman" w:cs="Times New Roman"/>
            <w:sz w:val="24"/>
            <w:szCs w:val="24"/>
            <w:lang w:val="en-GB" w:eastAsia="da-DK"/>
          </w:rPr>
          <w:t>M</w:t>
        </w:r>
      </w:ins>
      <w:del w:id="2" w:author="Jose Manuel Aburto" w:date="2020-11-16T10:33:00Z">
        <w:r w:rsidRPr="00E93442" w:rsidDel="00317C50">
          <w:rPr>
            <w:rFonts w:ascii="Times New Roman" w:eastAsia="Times New Roman" w:hAnsi="Times New Roman" w:cs="Times New Roman"/>
            <w:sz w:val="24"/>
            <w:szCs w:val="24"/>
            <w:lang w:val="en-GB" w:eastAsia="da-DK"/>
          </w:rPr>
          <w:delText>m</w:delText>
        </w:r>
      </w:del>
      <w:r w:rsidRPr="00E93442">
        <w:rPr>
          <w:rFonts w:ascii="Times New Roman" w:eastAsia="Times New Roman" w:hAnsi="Times New Roman" w:cs="Times New Roman"/>
          <w:sz w:val="24"/>
          <w:szCs w:val="24"/>
          <w:lang w:val="en-GB" w:eastAsia="da-DK"/>
        </w:rPr>
        <w:t>any studies have analysed periods of stead</w:t>
      </w:r>
      <w:ins w:id="3" w:author="Jose Manuel Aburto" w:date="2020-11-16T10:33:00Z">
        <w:r w:rsidR="00317C50">
          <w:rPr>
            <w:rFonts w:ascii="Times New Roman" w:eastAsia="Times New Roman" w:hAnsi="Times New Roman" w:cs="Times New Roman"/>
            <w:sz w:val="24"/>
            <w:szCs w:val="24"/>
            <w:lang w:val="en-GB" w:eastAsia="da-DK"/>
          </w:rPr>
          <w:t>y</w:t>
        </w:r>
      </w:ins>
      <w:del w:id="4" w:author="Jose Manuel Aburto" w:date="2020-11-16T10:33:00Z">
        <w:r w:rsidRPr="00E93442" w:rsidDel="00317C50">
          <w:rPr>
            <w:rFonts w:ascii="Times New Roman" w:eastAsia="Times New Roman" w:hAnsi="Times New Roman" w:cs="Times New Roman"/>
            <w:sz w:val="24"/>
            <w:szCs w:val="24"/>
            <w:lang w:val="en-GB" w:eastAsia="da-DK"/>
          </w:rPr>
          <w:delText>ily</w:delText>
        </w:r>
      </w:del>
      <w:r w:rsidRPr="00E93442">
        <w:rPr>
          <w:rFonts w:ascii="Times New Roman" w:eastAsia="Times New Roman" w:hAnsi="Times New Roman" w:cs="Times New Roman"/>
          <w:sz w:val="24"/>
          <w:szCs w:val="24"/>
          <w:lang w:val="en-GB" w:eastAsia="da-DK"/>
        </w:rPr>
        <w:t xml:space="preserve"> </w:t>
      </w:r>
      <w:ins w:id="5" w:author="Jose Manuel Aburto" w:date="2020-11-16T10:33:00Z">
        <w:r w:rsidR="00317C50">
          <w:rPr>
            <w:rFonts w:ascii="Times New Roman" w:eastAsia="Times New Roman" w:hAnsi="Times New Roman" w:cs="Times New Roman"/>
            <w:sz w:val="24"/>
            <w:szCs w:val="24"/>
            <w:lang w:val="en-GB" w:eastAsia="da-DK"/>
          </w:rPr>
          <w:t xml:space="preserve">mortality </w:t>
        </w:r>
      </w:ins>
      <w:r w:rsidRPr="00E93442">
        <w:rPr>
          <w:rFonts w:ascii="Times New Roman" w:eastAsia="Times New Roman" w:hAnsi="Times New Roman" w:cs="Times New Roman"/>
          <w:sz w:val="24"/>
          <w:szCs w:val="24"/>
          <w:lang w:val="en-GB" w:eastAsia="da-DK"/>
        </w:rPr>
        <w:t>declin</w:t>
      </w:r>
      <w:ins w:id="6" w:author="Jose Manuel Aburto" w:date="2020-11-16T10:33:00Z">
        <w:r w:rsidR="00317C50">
          <w:rPr>
            <w:rFonts w:ascii="Times New Roman" w:eastAsia="Times New Roman" w:hAnsi="Times New Roman" w:cs="Times New Roman"/>
            <w:sz w:val="24"/>
            <w:szCs w:val="24"/>
            <w:lang w:val="en-GB" w:eastAsia="da-DK"/>
          </w:rPr>
          <w:t>e</w:t>
        </w:r>
      </w:ins>
      <w:del w:id="7" w:author="Jose Manuel Aburto" w:date="2020-11-16T10:33:00Z">
        <w:r w:rsidRPr="00E93442" w:rsidDel="00317C50">
          <w:rPr>
            <w:rFonts w:ascii="Times New Roman" w:eastAsia="Times New Roman" w:hAnsi="Times New Roman" w:cs="Times New Roman"/>
            <w:sz w:val="24"/>
            <w:szCs w:val="24"/>
            <w:lang w:val="en-GB" w:eastAsia="da-DK"/>
          </w:rPr>
          <w:delText>ing</w:delText>
        </w:r>
      </w:del>
      <w:r w:rsidRPr="00E93442">
        <w:rPr>
          <w:rFonts w:ascii="Times New Roman" w:eastAsia="Times New Roman" w:hAnsi="Times New Roman" w:cs="Times New Roman"/>
          <w:sz w:val="24"/>
          <w:szCs w:val="24"/>
          <w:lang w:val="en-GB" w:eastAsia="da-DK"/>
        </w:rPr>
        <w:t xml:space="preserve"> </w:t>
      </w:r>
      <w:del w:id="8" w:author="Jose Manuel Aburto" w:date="2020-11-16T11:05:00Z">
        <w:r w:rsidRPr="00E93442" w:rsidDel="00F07C9A">
          <w:rPr>
            <w:rFonts w:ascii="Times New Roman" w:eastAsia="Times New Roman" w:hAnsi="Times New Roman" w:cs="Times New Roman"/>
            <w:sz w:val="24"/>
            <w:szCs w:val="24"/>
            <w:lang w:val="en-GB" w:eastAsia="da-DK"/>
          </w:rPr>
          <w:delText xml:space="preserve">mortality </w:delText>
        </w:r>
      </w:del>
      <w:r w:rsidRPr="00E93442">
        <w:rPr>
          <w:rFonts w:ascii="Times New Roman" w:eastAsia="Times New Roman" w:hAnsi="Times New Roman" w:cs="Times New Roman"/>
          <w:sz w:val="24"/>
          <w:szCs w:val="24"/>
          <w:lang w:val="en-GB" w:eastAsia="da-DK"/>
        </w:rPr>
        <w:t xml:space="preserve">highlighting a strong correlation between </w:t>
      </w:r>
      <w:del w:id="9" w:author="Jose Manuel Aburto" w:date="2020-11-16T11:05:00Z">
        <w:r w:rsidRPr="00E93442" w:rsidDel="00605678">
          <w:rPr>
            <w:rFonts w:ascii="Times New Roman" w:eastAsia="Times New Roman" w:hAnsi="Times New Roman" w:cs="Times New Roman"/>
            <w:sz w:val="24"/>
            <w:szCs w:val="24"/>
            <w:lang w:val="en-GB" w:eastAsia="da-DK"/>
          </w:rPr>
          <w:delText xml:space="preserve">measures and a consistent negative relationship between </w:delText>
        </w:r>
      </w:del>
      <w:r w:rsidRPr="00E93442">
        <w:rPr>
          <w:rFonts w:ascii="Times New Roman" w:eastAsia="Times New Roman" w:hAnsi="Times New Roman" w:cs="Times New Roman"/>
          <w:sz w:val="24"/>
          <w:szCs w:val="24"/>
          <w:lang w:val="en-GB" w:eastAsia="da-DK"/>
        </w:rPr>
        <w:t>lifespan variation and life expectancy.</w:t>
      </w:r>
      <w:del w:id="10" w:author="Jose Manuel Aburto" w:date="2020-11-16T11:18:00Z">
        <w:r w:rsidRPr="00E93442" w:rsidDel="00563A6F">
          <w:rPr>
            <w:rFonts w:ascii="Times New Roman" w:eastAsia="Times New Roman" w:hAnsi="Times New Roman" w:cs="Times New Roman"/>
            <w:sz w:val="24"/>
            <w:szCs w:val="24"/>
            <w:lang w:val="en-GB" w:eastAsia="da-DK"/>
          </w:rPr>
          <w:delText xml:space="preserve"> However,</w:delText>
        </w:r>
      </w:del>
      <w:r w:rsidRPr="00E93442">
        <w:rPr>
          <w:rFonts w:ascii="Times New Roman" w:eastAsia="Times New Roman" w:hAnsi="Times New Roman" w:cs="Times New Roman"/>
          <w:sz w:val="24"/>
          <w:szCs w:val="24"/>
          <w:lang w:val="en-GB" w:eastAsia="da-DK"/>
        </w:rPr>
        <w:t xml:space="preserve"> </w:t>
      </w:r>
      <w:ins w:id="11" w:author="Jose Manuel Aburto" w:date="2020-11-16T11:18:00Z">
        <w:r w:rsidR="00563A6F">
          <w:rPr>
            <w:rFonts w:ascii="Times New Roman" w:eastAsia="Times New Roman" w:hAnsi="Times New Roman" w:cs="Times New Roman"/>
            <w:sz w:val="24"/>
            <w:szCs w:val="24"/>
            <w:lang w:val="en-GB" w:eastAsia="da-DK"/>
          </w:rPr>
          <w:t>More recently, studie</w:t>
        </w:r>
      </w:ins>
      <w:ins w:id="12" w:author="Jose Manuel Aburto" w:date="2020-11-16T11:19:00Z">
        <w:r w:rsidR="00563A6F">
          <w:rPr>
            <w:rFonts w:ascii="Times New Roman" w:eastAsia="Times New Roman" w:hAnsi="Times New Roman" w:cs="Times New Roman"/>
            <w:sz w:val="24"/>
            <w:szCs w:val="24"/>
            <w:lang w:val="en-GB" w:eastAsia="da-DK"/>
          </w:rPr>
          <w:t xml:space="preserve">s have found that </w:t>
        </w:r>
      </w:ins>
      <w:del w:id="13" w:author="Jose Manuel Aburto" w:date="2020-11-16T11:18:00Z">
        <w:r w:rsidRPr="00E93442" w:rsidDel="00563A6F">
          <w:rPr>
            <w:rFonts w:ascii="Times New Roman" w:eastAsia="Times New Roman" w:hAnsi="Times New Roman" w:cs="Times New Roman"/>
            <w:sz w:val="24"/>
            <w:szCs w:val="24"/>
            <w:lang w:val="en-GB" w:eastAsia="da-DK"/>
          </w:rPr>
          <w:delText>t</w:delText>
        </w:r>
      </w:del>
      <w:r w:rsidRPr="00E93442">
        <w:rPr>
          <w:rFonts w:ascii="Times New Roman" w:eastAsia="Times New Roman" w:hAnsi="Times New Roman" w:cs="Times New Roman"/>
          <w:sz w:val="24"/>
          <w:szCs w:val="24"/>
          <w:lang w:val="en-GB" w:eastAsia="da-DK"/>
        </w:rPr>
        <w:t>his association weakens</w:t>
      </w:r>
      <w:ins w:id="14" w:author="Jose Manuel Aburto" w:date="2020-11-16T11:16:00Z">
        <w:r w:rsidR="00563A6F">
          <w:rPr>
            <w:rFonts w:ascii="Times New Roman" w:eastAsia="Times New Roman" w:hAnsi="Times New Roman" w:cs="Times New Roman"/>
            <w:sz w:val="24"/>
            <w:szCs w:val="24"/>
            <w:lang w:val="en-GB" w:eastAsia="da-DK"/>
          </w:rPr>
          <w:t>, and even reverses,</w:t>
        </w:r>
      </w:ins>
      <w:r w:rsidRPr="00E93442">
        <w:rPr>
          <w:rFonts w:ascii="Times New Roman" w:eastAsia="Times New Roman" w:hAnsi="Times New Roman" w:cs="Times New Roman"/>
          <w:sz w:val="24"/>
          <w:szCs w:val="24"/>
          <w:lang w:val="en-GB" w:eastAsia="da-DK"/>
        </w:rPr>
        <w:t xml:space="preserve"> when </w:t>
      </w:r>
      <w:del w:id="15" w:author="Jose Manuel Aburto" w:date="2020-11-16T11:14:00Z">
        <w:r w:rsidRPr="00E93442" w:rsidDel="0018777B">
          <w:rPr>
            <w:rFonts w:ascii="Times New Roman" w:eastAsia="Times New Roman" w:hAnsi="Times New Roman" w:cs="Times New Roman"/>
            <w:sz w:val="24"/>
            <w:szCs w:val="24"/>
            <w:lang w:val="en-GB" w:eastAsia="da-DK"/>
          </w:rPr>
          <w:delText>considering situations of stagnating or fluctuating</w:delText>
        </w:r>
      </w:del>
      <w:ins w:id="16" w:author="Jose Manuel Aburto" w:date="2020-11-16T11:14:00Z">
        <w:r w:rsidR="0018777B">
          <w:rPr>
            <w:rFonts w:ascii="Times New Roman" w:eastAsia="Times New Roman" w:hAnsi="Times New Roman" w:cs="Times New Roman"/>
            <w:sz w:val="24"/>
            <w:szCs w:val="24"/>
            <w:lang w:val="en-GB" w:eastAsia="da-DK"/>
          </w:rPr>
          <w:t>mortality does not improve equally over age</w:t>
        </w:r>
      </w:ins>
      <w:ins w:id="17" w:author="Jose Manuel Aburto" w:date="2020-11-16T11:18:00Z">
        <w:r w:rsidR="00563A6F">
          <w:rPr>
            <w:rFonts w:ascii="Times New Roman" w:eastAsia="Times New Roman" w:hAnsi="Times New Roman" w:cs="Times New Roman"/>
            <w:sz w:val="24"/>
            <w:szCs w:val="24"/>
            <w:lang w:val="en-GB" w:eastAsia="da-DK"/>
          </w:rPr>
          <w:t xml:space="preserve">. </w:t>
        </w:r>
      </w:ins>
      <w:ins w:id="18" w:author="Jose Manuel Aburto" w:date="2020-11-16T11:19:00Z">
        <w:r w:rsidR="00563A6F">
          <w:rPr>
            <w:rFonts w:ascii="Times New Roman" w:eastAsia="Times New Roman" w:hAnsi="Times New Roman" w:cs="Times New Roman"/>
            <w:sz w:val="24"/>
            <w:szCs w:val="24"/>
            <w:lang w:val="en-GB" w:eastAsia="da-DK"/>
          </w:rPr>
          <w:t>However, to date no study has comprehensively explor</w:t>
        </w:r>
      </w:ins>
      <w:ins w:id="19" w:author="Jose Manuel Aburto" w:date="2020-11-16T11:20:00Z">
        <w:r w:rsidR="00563A6F">
          <w:rPr>
            <w:rFonts w:ascii="Times New Roman" w:eastAsia="Times New Roman" w:hAnsi="Times New Roman" w:cs="Times New Roman"/>
            <w:sz w:val="24"/>
            <w:szCs w:val="24"/>
            <w:lang w:val="en-GB" w:eastAsia="da-DK"/>
          </w:rPr>
          <w:t xml:space="preserve">e </w:t>
        </w:r>
      </w:ins>
      <w:del w:id="20" w:author="Jose Manuel Aburto" w:date="2020-11-16T11:20:00Z">
        <w:r w:rsidRPr="00E93442" w:rsidDel="00563A6F">
          <w:rPr>
            <w:rFonts w:ascii="Times New Roman" w:eastAsia="Times New Roman" w:hAnsi="Times New Roman" w:cs="Times New Roman"/>
            <w:sz w:val="24"/>
            <w:szCs w:val="24"/>
            <w:lang w:val="en-GB" w:eastAsia="da-DK"/>
          </w:rPr>
          <w:delText xml:space="preserve"> life expectancy and </w:delText>
        </w:r>
      </w:del>
      <w:r w:rsidRPr="00E93442">
        <w:rPr>
          <w:rFonts w:ascii="Times New Roman" w:eastAsia="Times New Roman" w:hAnsi="Times New Roman" w:cs="Times New Roman"/>
          <w:sz w:val="24"/>
          <w:szCs w:val="24"/>
          <w:lang w:val="en-GB" w:eastAsia="da-DK"/>
        </w:rPr>
        <w:t>the behaviour of lifespan variation in times of significant mortality increase</w:t>
      </w:r>
      <w:del w:id="21" w:author="Jose Manuel Aburto" w:date="2020-11-16T11:20:00Z">
        <w:r w:rsidRPr="00E93442" w:rsidDel="00563A6F">
          <w:rPr>
            <w:rFonts w:ascii="Times New Roman" w:eastAsia="Times New Roman" w:hAnsi="Times New Roman" w:cs="Times New Roman"/>
            <w:sz w:val="24"/>
            <w:szCs w:val="24"/>
            <w:lang w:val="en-GB" w:eastAsia="da-DK"/>
          </w:rPr>
          <w:delText xml:space="preserve"> is still largely unknown</w:delText>
        </w:r>
      </w:del>
      <w:r w:rsidRPr="00E93442">
        <w:rPr>
          <w:rFonts w:ascii="Times New Roman" w:eastAsia="Times New Roman" w:hAnsi="Times New Roman" w:cs="Times New Roman"/>
          <w:sz w:val="24"/>
          <w:szCs w:val="24"/>
          <w:lang w:val="en-GB" w:eastAsia="da-DK"/>
        </w:rPr>
        <w:t xml:space="preserve">. </w:t>
      </w:r>
      <w:commentRangeStart w:id="22"/>
      <w:r w:rsidRPr="00E93442">
        <w:rPr>
          <w:rFonts w:ascii="Times New Roman" w:eastAsia="Times New Roman" w:hAnsi="Times New Roman" w:cs="Times New Roman"/>
          <w:sz w:val="24"/>
          <w:szCs w:val="24"/>
          <w:lang w:val="en-GB" w:eastAsia="da-DK"/>
        </w:rPr>
        <w:t xml:space="preserve">Using data from </w:t>
      </w:r>
      <w:del w:id="23" w:author="Jose Manuel Aburto" w:date="2020-11-16T11:23:00Z">
        <w:r w:rsidRPr="00E93442" w:rsidDel="00563A6F">
          <w:rPr>
            <w:rFonts w:ascii="Times New Roman" w:eastAsia="Times New Roman" w:hAnsi="Times New Roman" w:cs="Times New Roman"/>
            <w:sz w:val="24"/>
            <w:szCs w:val="24"/>
            <w:lang w:val="en-GB" w:eastAsia="da-DK"/>
          </w:rPr>
          <w:delText xml:space="preserve">the Human Mortality Database to </w:delText>
        </w:r>
        <w:commentRangeStart w:id="24"/>
        <w:r w:rsidRPr="00E93442" w:rsidDel="00563A6F">
          <w:rPr>
            <w:rFonts w:ascii="Times New Roman" w:eastAsia="Times New Roman" w:hAnsi="Times New Roman" w:cs="Times New Roman"/>
            <w:sz w:val="24"/>
            <w:szCs w:val="24"/>
            <w:lang w:val="en-GB" w:eastAsia="da-DK"/>
          </w:rPr>
          <w:delText>analyse</w:delText>
        </w:r>
      </w:del>
      <w:commentRangeEnd w:id="24"/>
      <w:r w:rsidR="00563A6F">
        <w:rPr>
          <w:rStyle w:val="CommentReference"/>
        </w:rPr>
        <w:commentReference w:id="24"/>
      </w:r>
      <w:del w:id="25" w:author="Jose Manuel Aburto" w:date="2020-11-16T11:23:00Z">
        <w:r w:rsidRPr="00E93442" w:rsidDel="00563A6F">
          <w:rPr>
            <w:rFonts w:ascii="Times New Roman" w:eastAsia="Times New Roman" w:hAnsi="Times New Roman" w:cs="Times New Roman"/>
            <w:sz w:val="24"/>
            <w:szCs w:val="24"/>
            <w:lang w:val="en-GB" w:eastAsia="da-DK"/>
          </w:rPr>
          <w:delText xml:space="preserve"> </w:delText>
        </w:r>
      </w:del>
      <w:r w:rsidRPr="00E93442">
        <w:rPr>
          <w:rFonts w:ascii="Times New Roman" w:eastAsia="Times New Roman" w:hAnsi="Times New Roman" w:cs="Times New Roman"/>
          <w:sz w:val="24"/>
          <w:szCs w:val="24"/>
          <w:lang w:val="en-GB" w:eastAsia="da-DK"/>
        </w:rPr>
        <w:t xml:space="preserve">five mortality crises, </w:t>
      </w:r>
      <w:commentRangeEnd w:id="22"/>
      <w:r w:rsidR="00563A6F">
        <w:rPr>
          <w:rStyle w:val="CommentReference"/>
        </w:rPr>
        <w:commentReference w:id="22"/>
      </w:r>
      <w:ins w:id="26" w:author="Jose Manuel Aburto" w:date="2020-11-16T11:24:00Z">
        <w:r w:rsidR="00563A6F">
          <w:rPr>
            <w:rFonts w:ascii="Times New Roman" w:eastAsia="Times New Roman" w:hAnsi="Times New Roman" w:cs="Times New Roman"/>
            <w:sz w:val="24"/>
            <w:szCs w:val="24"/>
            <w:lang w:val="en-GB" w:eastAsia="da-DK"/>
          </w:rPr>
          <w:t>W</w:t>
        </w:r>
      </w:ins>
      <w:del w:id="27" w:author="Jose Manuel Aburto" w:date="2020-11-16T11:24:00Z">
        <w:r w:rsidRPr="00E93442" w:rsidDel="00563A6F">
          <w:rPr>
            <w:rFonts w:ascii="Times New Roman" w:eastAsia="Times New Roman" w:hAnsi="Times New Roman" w:cs="Times New Roman"/>
            <w:sz w:val="24"/>
            <w:szCs w:val="24"/>
            <w:lang w:val="en-GB" w:eastAsia="da-DK"/>
          </w:rPr>
          <w:delText>w</w:delText>
        </w:r>
      </w:del>
      <w:r w:rsidRPr="00E93442">
        <w:rPr>
          <w:rFonts w:ascii="Times New Roman" w:eastAsia="Times New Roman" w:hAnsi="Times New Roman" w:cs="Times New Roman"/>
          <w:sz w:val="24"/>
          <w:szCs w:val="24"/>
          <w:lang w:val="en-GB" w:eastAsia="da-DK"/>
        </w:rPr>
        <w:t xml:space="preserve">e </w:t>
      </w:r>
      <w:del w:id="28" w:author="Jose Manuel Aburto" w:date="2020-11-16T11:24:00Z">
        <w:r w:rsidRPr="00E93442" w:rsidDel="00563A6F">
          <w:rPr>
            <w:rFonts w:ascii="Times New Roman" w:eastAsia="Times New Roman" w:hAnsi="Times New Roman" w:cs="Times New Roman"/>
            <w:sz w:val="24"/>
            <w:szCs w:val="24"/>
            <w:lang w:val="en-GB" w:eastAsia="da-DK"/>
          </w:rPr>
          <w:delText xml:space="preserve">find </w:delText>
        </w:r>
      </w:del>
      <w:ins w:id="29" w:author="Jose Manuel Aburto" w:date="2020-11-16T11:24:00Z">
        <w:r w:rsidR="00563A6F">
          <w:rPr>
            <w:rFonts w:ascii="Times New Roman" w:eastAsia="Times New Roman" w:hAnsi="Times New Roman" w:cs="Times New Roman"/>
            <w:sz w:val="24"/>
            <w:szCs w:val="24"/>
            <w:lang w:val="en-GB" w:eastAsia="da-DK"/>
          </w:rPr>
          <w:t>found</w:t>
        </w:r>
        <w:r w:rsidR="00563A6F" w:rsidRPr="00E93442">
          <w:rPr>
            <w:rFonts w:ascii="Times New Roman" w:eastAsia="Times New Roman" w:hAnsi="Times New Roman" w:cs="Times New Roman"/>
            <w:sz w:val="24"/>
            <w:szCs w:val="24"/>
            <w:lang w:val="en-GB" w:eastAsia="da-DK"/>
          </w:rPr>
          <w:t xml:space="preserve"> </w:t>
        </w:r>
      </w:ins>
      <w:r w:rsidRPr="00E93442">
        <w:rPr>
          <w:rFonts w:ascii="Times New Roman" w:eastAsia="Times New Roman" w:hAnsi="Times New Roman" w:cs="Times New Roman"/>
          <w:sz w:val="24"/>
          <w:szCs w:val="24"/>
          <w:lang w:val="en-GB" w:eastAsia="da-DK"/>
        </w:rPr>
        <w:t xml:space="preserve">that during these events relative lifespan variation increases, while absolute variation </w:t>
      </w:r>
      <w:del w:id="30" w:author="Jose Manuel Aburto" w:date="2020-11-16T11:24:00Z">
        <w:r w:rsidRPr="00E93442" w:rsidDel="00563A6F">
          <w:rPr>
            <w:rFonts w:ascii="Times New Roman" w:eastAsia="Times New Roman" w:hAnsi="Times New Roman" w:cs="Times New Roman"/>
            <w:sz w:val="24"/>
            <w:szCs w:val="24"/>
            <w:lang w:val="en-GB" w:eastAsia="da-DK"/>
          </w:rPr>
          <w:delText>drops</w:delText>
        </w:r>
      </w:del>
      <w:ins w:id="31" w:author="Jose Manuel Aburto" w:date="2020-11-16T11:24:00Z">
        <w:r w:rsidR="00563A6F">
          <w:rPr>
            <w:rFonts w:ascii="Times New Roman" w:eastAsia="Times New Roman" w:hAnsi="Times New Roman" w:cs="Times New Roman"/>
            <w:sz w:val="24"/>
            <w:szCs w:val="24"/>
            <w:lang w:val="en-GB" w:eastAsia="da-DK"/>
          </w:rPr>
          <w:t>declines</w:t>
        </w:r>
      </w:ins>
      <w:r w:rsidRPr="00E93442">
        <w:rPr>
          <w:rFonts w:ascii="Times New Roman" w:eastAsia="Times New Roman" w:hAnsi="Times New Roman" w:cs="Times New Roman"/>
          <w:sz w:val="24"/>
          <w:szCs w:val="24"/>
          <w:lang w:val="en-GB" w:eastAsia="da-DK"/>
        </w:rPr>
        <w:t xml:space="preserve">. </w:t>
      </w:r>
      <w:del w:id="32" w:author="Jose Manuel Aburto" w:date="2020-11-16T11:28:00Z">
        <w:r w:rsidRPr="00E93442" w:rsidDel="00D2567B">
          <w:rPr>
            <w:rFonts w:ascii="Times New Roman" w:eastAsia="Times New Roman" w:hAnsi="Times New Roman" w:cs="Times New Roman"/>
            <w:sz w:val="24"/>
            <w:szCs w:val="24"/>
            <w:lang w:val="en-GB" w:eastAsia="da-DK"/>
          </w:rPr>
          <w:delText xml:space="preserve">Our results nuance the known relationship between lifespan variation and life expectancy and show how using different measures of lifespan variation can provide a more rounded understanding of a population's mortality. </w:delText>
        </w:r>
      </w:del>
      <w:r w:rsidRPr="00E93442">
        <w:rPr>
          <w:rFonts w:ascii="Times New Roman" w:eastAsia="Times New Roman" w:hAnsi="Times New Roman" w:cs="Times New Roman"/>
          <w:sz w:val="24"/>
          <w:szCs w:val="24"/>
          <w:lang w:val="en-GB" w:eastAsia="da-DK"/>
        </w:rPr>
        <w:t xml:space="preserve">Using decomposition by age, we show that </w:t>
      </w:r>
      <w:del w:id="33" w:author="Jose Manuel Aburto" w:date="2020-11-16T11:29:00Z">
        <w:r w:rsidRPr="00E93442" w:rsidDel="00D2567B">
          <w:rPr>
            <w:rFonts w:ascii="Times New Roman" w:eastAsia="Times New Roman" w:hAnsi="Times New Roman" w:cs="Times New Roman"/>
            <w:sz w:val="24"/>
            <w:szCs w:val="24"/>
            <w:lang w:val="en-GB" w:eastAsia="da-DK"/>
          </w:rPr>
          <w:delText xml:space="preserve">the </w:delText>
        </w:r>
      </w:del>
      <w:ins w:id="34" w:author="Jose Manuel Aburto" w:date="2020-11-16T11:29:00Z">
        <w:r w:rsidR="00D2567B">
          <w:rPr>
            <w:rFonts w:ascii="Times New Roman" w:eastAsia="Times New Roman" w:hAnsi="Times New Roman" w:cs="Times New Roman"/>
            <w:sz w:val="24"/>
            <w:szCs w:val="24"/>
            <w:lang w:val="en-GB" w:eastAsia="da-DK"/>
          </w:rPr>
          <w:t>absolute and relative indicators of lifespan variation</w:t>
        </w:r>
        <w:r w:rsidR="00D2567B" w:rsidRPr="00E93442">
          <w:rPr>
            <w:rFonts w:ascii="Times New Roman" w:eastAsia="Times New Roman" w:hAnsi="Times New Roman" w:cs="Times New Roman"/>
            <w:sz w:val="24"/>
            <w:szCs w:val="24"/>
            <w:lang w:val="en-GB" w:eastAsia="da-DK"/>
          </w:rPr>
          <w:t xml:space="preserve"> </w:t>
        </w:r>
      </w:ins>
      <w:r w:rsidRPr="00E93442">
        <w:rPr>
          <w:rFonts w:ascii="Times New Roman" w:eastAsia="Times New Roman" w:hAnsi="Times New Roman" w:cs="Times New Roman"/>
          <w:sz w:val="24"/>
          <w:szCs w:val="24"/>
          <w:lang w:val="en-GB" w:eastAsia="da-DK"/>
        </w:rPr>
        <w:t>diverge</w:t>
      </w:r>
      <w:del w:id="35" w:author="Jose Manuel Aburto" w:date="2020-11-16T11:29:00Z">
        <w:r w:rsidRPr="00E93442" w:rsidDel="00D2567B">
          <w:rPr>
            <w:rFonts w:ascii="Times New Roman" w:eastAsia="Times New Roman" w:hAnsi="Times New Roman" w:cs="Times New Roman"/>
            <w:sz w:val="24"/>
            <w:szCs w:val="24"/>
            <w:lang w:val="en-GB" w:eastAsia="da-DK"/>
          </w:rPr>
          <w:delText>nces</w:delText>
        </w:r>
      </w:del>
      <w:r w:rsidRPr="00E93442">
        <w:rPr>
          <w:rFonts w:ascii="Times New Roman" w:eastAsia="Times New Roman" w:hAnsi="Times New Roman" w:cs="Times New Roman"/>
          <w:sz w:val="24"/>
          <w:szCs w:val="24"/>
          <w:lang w:val="en-GB" w:eastAsia="da-DK"/>
        </w:rPr>
        <w:t xml:space="preserve"> </w:t>
      </w:r>
      <w:ins w:id="36" w:author="Jose Manuel Aburto" w:date="2020-11-16T11:29:00Z">
        <w:r w:rsidR="00D2567B">
          <w:rPr>
            <w:rFonts w:ascii="Times New Roman" w:eastAsia="Times New Roman" w:hAnsi="Times New Roman" w:cs="Times New Roman"/>
            <w:sz w:val="24"/>
            <w:szCs w:val="24"/>
            <w:lang w:val="en-GB" w:eastAsia="da-DK"/>
          </w:rPr>
          <w:t xml:space="preserve">because </w:t>
        </w:r>
      </w:ins>
      <w:del w:id="37" w:author="Jose Manuel Aburto" w:date="2020-11-16T11:30:00Z">
        <w:r w:rsidRPr="00E93442" w:rsidDel="00D2567B">
          <w:rPr>
            <w:rFonts w:ascii="Times New Roman" w:eastAsia="Times New Roman" w:hAnsi="Times New Roman" w:cs="Times New Roman"/>
            <w:sz w:val="24"/>
            <w:szCs w:val="24"/>
            <w:lang w:val="en-GB" w:eastAsia="da-DK"/>
          </w:rPr>
          <w:delText>between the two types of measures are driven by</w:delText>
        </w:r>
      </w:del>
      <w:r w:rsidRPr="00E93442">
        <w:rPr>
          <w:rFonts w:ascii="Times New Roman" w:eastAsia="Times New Roman" w:hAnsi="Times New Roman" w:cs="Times New Roman"/>
          <w:sz w:val="24"/>
          <w:szCs w:val="24"/>
          <w:lang w:val="en-GB" w:eastAsia="da-DK"/>
        </w:rPr>
        <w:t xml:space="preserve"> </w:t>
      </w:r>
      <w:commentRangeStart w:id="38"/>
      <w:r w:rsidRPr="00E93442">
        <w:rPr>
          <w:rFonts w:ascii="Times New Roman" w:eastAsia="Times New Roman" w:hAnsi="Times New Roman" w:cs="Times New Roman"/>
          <w:sz w:val="24"/>
          <w:szCs w:val="24"/>
          <w:lang w:val="en-GB" w:eastAsia="da-DK"/>
        </w:rPr>
        <w:t>the different weight of older age mortality change.</w:t>
      </w:r>
      <w:commentRangeEnd w:id="38"/>
      <w:r w:rsidR="00380AF2">
        <w:rPr>
          <w:rStyle w:val="CommentReference"/>
        </w:rPr>
        <w:commentReference w:id="38"/>
      </w:r>
      <w:r w:rsidRPr="00E93442">
        <w:rPr>
          <w:rFonts w:ascii="Times New Roman" w:eastAsia="Times New Roman" w:hAnsi="Times New Roman" w:cs="Times New Roman"/>
          <w:sz w:val="24"/>
          <w:szCs w:val="24"/>
          <w:lang w:val="en-GB" w:eastAsia="da-DK"/>
        </w:rPr>
        <w:t xml:space="preserve"> </w:t>
      </w:r>
      <w:del w:id="39" w:author="Jose Manuel Aburto" w:date="2020-11-16T11:33:00Z">
        <w:r w:rsidRPr="00E93442" w:rsidDel="00D2567B">
          <w:rPr>
            <w:rFonts w:ascii="Times New Roman" w:eastAsia="Times New Roman" w:hAnsi="Times New Roman" w:cs="Times New Roman"/>
            <w:sz w:val="24"/>
            <w:szCs w:val="24"/>
            <w:lang w:val="en-GB" w:eastAsia="da-DK"/>
          </w:rPr>
          <w:delText>We also find that d</w:delText>
        </w:r>
      </w:del>
      <w:ins w:id="40" w:author="Jose Manuel Aburto" w:date="2020-11-16T11:33:00Z">
        <w:r w:rsidR="00D2567B">
          <w:rPr>
            <w:rFonts w:ascii="Times New Roman" w:eastAsia="Times New Roman" w:hAnsi="Times New Roman" w:cs="Times New Roman"/>
            <w:sz w:val="24"/>
            <w:szCs w:val="24"/>
            <w:lang w:val="en-GB" w:eastAsia="da-DK"/>
          </w:rPr>
          <w:t>D</w:t>
        </w:r>
      </w:ins>
      <w:r w:rsidRPr="00E93442">
        <w:rPr>
          <w:rFonts w:ascii="Times New Roman" w:eastAsia="Times New Roman" w:hAnsi="Times New Roman" w:cs="Times New Roman"/>
          <w:sz w:val="24"/>
          <w:szCs w:val="24"/>
          <w:lang w:val="en-GB" w:eastAsia="da-DK"/>
        </w:rPr>
        <w:t>uring the cris</w:t>
      </w:r>
      <w:ins w:id="41" w:author="Jose Manuel Aburto" w:date="2020-11-16T11:33:00Z">
        <w:r w:rsidR="00D2567B">
          <w:rPr>
            <w:rFonts w:ascii="Times New Roman" w:eastAsia="Times New Roman" w:hAnsi="Times New Roman" w:cs="Times New Roman"/>
            <w:sz w:val="24"/>
            <w:szCs w:val="24"/>
            <w:lang w:val="en-GB" w:eastAsia="da-DK"/>
          </w:rPr>
          <w:t>e</w:t>
        </w:r>
      </w:ins>
      <w:del w:id="42" w:author="Jose Manuel Aburto" w:date="2020-11-16T11:33:00Z">
        <w:r w:rsidRPr="00E93442" w:rsidDel="00D2567B">
          <w:rPr>
            <w:rFonts w:ascii="Times New Roman" w:eastAsia="Times New Roman" w:hAnsi="Times New Roman" w:cs="Times New Roman"/>
            <w:sz w:val="24"/>
            <w:szCs w:val="24"/>
            <w:lang w:val="en-GB" w:eastAsia="da-DK"/>
          </w:rPr>
          <w:delText>i</w:delText>
        </w:r>
      </w:del>
      <w:r w:rsidRPr="00E93442">
        <w:rPr>
          <w:rFonts w:ascii="Times New Roman" w:eastAsia="Times New Roman" w:hAnsi="Times New Roman" w:cs="Times New Roman"/>
          <w:sz w:val="24"/>
          <w:szCs w:val="24"/>
          <w:lang w:val="en-GB" w:eastAsia="da-DK"/>
        </w:rPr>
        <w:t>s period</w:t>
      </w:r>
      <w:ins w:id="43" w:author="Jose Manuel Aburto" w:date="2020-11-16T11:33:00Z">
        <w:r w:rsidR="00D2567B">
          <w:rPr>
            <w:rFonts w:ascii="Times New Roman" w:eastAsia="Times New Roman" w:hAnsi="Times New Roman" w:cs="Times New Roman"/>
            <w:sz w:val="24"/>
            <w:szCs w:val="24"/>
            <w:lang w:val="en-GB" w:eastAsia="da-DK"/>
          </w:rPr>
          <w:t>s</w:t>
        </w:r>
      </w:ins>
      <w:r w:rsidRPr="00E93442">
        <w:rPr>
          <w:rFonts w:ascii="Times New Roman" w:eastAsia="Times New Roman" w:hAnsi="Times New Roman" w:cs="Times New Roman"/>
          <w:sz w:val="24"/>
          <w:szCs w:val="24"/>
          <w:lang w:val="en-GB" w:eastAsia="da-DK"/>
        </w:rPr>
        <w:t>, female lifespan variation is less affected than the males', a discrepancy which is mostly</w:t>
      </w:r>
      <w:ins w:id="44" w:author="Jose Manuel Aburto" w:date="2020-11-16T11:33:00Z">
        <w:r w:rsidR="00D2567B">
          <w:rPr>
            <w:rFonts w:ascii="Times New Roman" w:eastAsia="Times New Roman" w:hAnsi="Times New Roman" w:cs="Times New Roman"/>
            <w:sz w:val="24"/>
            <w:szCs w:val="24"/>
            <w:lang w:val="en-GB" w:eastAsia="da-DK"/>
          </w:rPr>
          <w:t xml:space="preserve"> explained </w:t>
        </w:r>
      </w:ins>
      <w:ins w:id="45" w:author="Jose Manuel Aburto" w:date="2020-11-16T11:34:00Z">
        <w:r w:rsidR="00D2567B">
          <w:rPr>
            <w:rFonts w:ascii="Times New Roman" w:eastAsia="Times New Roman" w:hAnsi="Times New Roman" w:cs="Times New Roman"/>
            <w:sz w:val="24"/>
            <w:szCs w:val="24"/>
            <w:lang w:val="en-GB" w:eastAsia="da-DK"/>
          </w:rPr>
          <w:t>by</w:t>
        </w:r>
      </w:ins>
      <w:del w:id="46" w:author="Jose Manuel Aburto" w:date="2020-11-16T11:34:00Z">
        <w:r w:rsidRPr="00E93442" w:rsidDel="00D2567B">
          <w:rPr>
            <w:rFonts w:ascii="Times New Roman" w:eastAsia="Times New Roman" w:hAnsi="Times New Roman" w:cs="Times New Roman"/>
            <w:sz w:val="24"/>
            <w:szCs w:val="24"/>
            <w:lang w:val="en-GB" w:eastAsia="da-DK"/>
          </w:rPr>
          <w:delText xml:space="preserve"> driven by an unequal weight </w:delText>
        </w:r>
      </w:del>
      <w:ins w:id="47" w:author="Jose Manuel Aburto" w:date="2020-11-16T11:36:00Z">
        <w:r w:rsidR="00380AF2">
          <w:rPr>
            <w:rFonts w:ascii="Times New Roman" w:eastAsia="Times New Roman" w:hAnsi="Times New Roman" w:cs="Times New Roman"/>
            <w:sz w:val="24"/>
            <w:szCs w:val="24"/>
            <w:lang w:val="en-GB" w:eastAsia="da-DK"/>
          </w:rPr>
          <w:t xml:space="preserve"> the</w:t>
        </w:r>
      </w:ins>
      <w:ins w:id="48" w:author="Jose Manuel Aburto" w:date="2020-11-16T11:34:00Z">
        <w:r w:rsidR="00D2567B">
          <w:rPr>
            <w:rFonts w:ascii="Times New Roman" w:eastAsia="Times New Roman" w:hAnsi="Times New Roman" w:cs="Times New Roman"/>
            <w:sz w:val="24"/>
            <w:szCs w:val="24"/>
            <w:lang w:val="en-GB" w:eastAsia="da-DK"/>
          </w:rPr>
          <w:t xml:space="preserve"> higher</w:t>
        </w:r>
        <w:r w:rsidR="00D2567B" w:rsidRPr="00E93442">
          <w:rPr>
            <w:rFonts w:ascii="Times New Roman" w:eastAsia="Times New Roman" w:hAnsi="Times New Roman" w:cs="Times New Roman"/>
            <w:sz w:val="24"/>
            <w:szCs w:val="24"/>
            <w:lang w:val="en-GB" w:eastAsia="da-DK"/>
          </w:rPr>
          <w:t xml:space="preserve"> </w:t>
        </w:r>
      </w:ins>
      <w:del w:id="49" w:author="Jose Manuel Aburto" w:date="2020-11-16T11:34:00Z">
        <w:r w:rsidRPr="00E93442" w:rsidDel="00D2567B">
          <w:rPr>
            <w:rFonts w:ascii="Times New Roman" w:eastAsia="Times New Roman" w:hAnsi="Times New Roman" w:cs="Times New Roman"/>
            <w:sz w:val="24"/>
            <w:szCs w:val="24"/>
            <w:lang w:val="en-GB" w:eastAsia="da-DK"/>
          </w:rPr>
          <w:delText>of</w:delText>
        </w:r>
      </w:del>
      <w:r w:rsidRPr="00E93442">
        <w:rPr>
          <w:rFonts w:ascii="Times New Roman" w:eastAsia="Times New Roman" w:hAnsi="Times New Roman" w:cs="Times New Roman"/>
          <w:sz w:val="24"/>
          <w:szCs w:val="24"/>
          <w:lang w:val="en-GB" w:eastAsia="da-DK"/>
        </w:rPr>
        <w:t xml:space="preserve"> </w:t>
      </w:r>
      <w:ins w:id="50" w:author="Jose Manuel Aburto" w:date="2020-11-16T11:34:00Z">
        <w:r w:rsidR="00D2567B">
          <w:rPr>
            <w:rFonts w:ascii="Times New Roman" w:eastAsia="Times New Roman" w:hAnsi="Times New Roman" w:cs="Times New Roman"/>
            <w:sz w:val="24"/>
            <w:szCs w:val="24"/>
            <w:lang w:val="en-GB" w:eastAsia="da-DK"/>
          </w:rPr>
          <w:t xml:space="preserve">impact of </w:t>
        </w:r>
      </w:ins>
      <w:r w:rsidRPr="00E93442">
        <w:rPr>
          <w:rFonts w:ascii="Times New Roman" w:eastAsia="Times New Roman" w:hAnsi="Times New Roman" w:cs="Times New Roman"/>
          <w:sz w:val="24"/>
          <w:szCs w:val="24"/>
          <w:lang w:val="en-GB" w:eastAsia="da-DK"/>
        </w:rPr>
        <w:t>infant and child mortality</w:t>
      </w:r>
      <w:ins w:id="51" w:author="Jose Manuel Aburto" w:date="2020-11-16T11:34:00Z">
        <w:r w:rsidR="00D2567B">
          <w:rPr>
            <w:rFonts w:ascii="Times New Roman" w:eastAsia="Times New Roman" w:hAnsi="Times New Roman" w:cs="Times New Roman"/>
            <w:sz w:val="24"/>
            <w:szCs w:val="24"/>
            <w:lang w:val="en-GB" w:eastAsia="da-DK"/>
          </w:rPr>
          <w:t xml:space="preserve"> among males</w:t>
        </w:r>
      </w:ins>
      <w:r w:rsidRPr="00E93442">
        <w:rPr>
          <w:rFonts w:ascii="Times New Roman" w:eastAsia="Times New Roman" w:hAnsi="Times New Roman" w:cs="Times New Roman"/>
          <w:sz w:val="24"/>
          <w:szCs w:val="24"/>
          <w:lang w:val="en-GB" w:eastAsia="da-DK"/>
        </w:rPr>
        <w:t xml:space="preserve">. </w:t>
      </w:r>
      <w:commentRangeStart w:id="52"/>
      <w:r w:rsidRPr="00E93442">
        <w:rPr>
          <w:rFonts w:ascii="Times New Roman" w:eastAsia="Times New Roman" w:hAnsi="Times New Roman" w:cs="Times New Roman"/>
          <w:sz w:val="24"/>
          <w:szCs w:val="24"/>
          <w:lang w:val="en-GB" w:eastAsia="da-DK"/>
        </w:rPr>
        <w:t>This paper offers an insight into the effect of mortality crises, showing that inequalities might be accentuated by generalised increases of mortality and underscoring the importance of young ages in determining sex differences.</w:t>
      </w:r>
      <w:commentRangeEnd w:id="52"/>
      <w:r w:rsidR="00380AF2">
        <w:rPr>
          <w:rStyle w:val="CommentReference"/>
        </w:rPr>
        <w:commentReference w:id="52"/>
      </w:r>
      <w:r w:rsidRPr="00E93442">
        <w:rPr>
          <w:rFonts w:ascii="Times New Roman" w:eastAsia="Times New Roman" w:hAnsi="Times New Roman" w:cs="Times New Roman"/>
          <w:sz w:val="24"/>
          <w:szCs w:val="24"/>
          <w:lang w:val="en-GB" w:eastAsia="da-DK"/>
        </w:rPr>
        <w:t xml:space="preserve"> Moreover, by uncovering opposing trends between lifespan variation indicators, it contributes to the discussion about the implementation </w:t>
      </w:r>
      <w:commentRangeStart w:id="53"/>
      <w:r w:rsidRPr="00E93442">
        <w:rPr>
          <w:rFonts w:ascii="Times New Roman" w:eastAsia="Times New Roman" w:hAnsi="Times New Roman" w:cs="Times New Roman"/>
          <w:sz w:val="24"/>
          <w:szCs w:val="24"/>
          <w:lang w:val="en-GB" w:eastAsia="da-DK"/>
        </w:rPr>
        <w:t>of this measure in public policy.</w:t>
      </w:r>
      <w:commentRangeEnd w:id="53"/>
      <w:r w:rsidR="00380AF2">
        <w:rPr>
          <w:rStyle w:val="CommentReference"/>
        </w:rPr>
        <w:commentReference w:id="53"/>
      </w:r>
    </w:p>
    <w:p w14:paraId="5C9B2810" w14:textId="77777777" w:rsidR="00E93442" w:rsidRPr="00E93442" w:rsidRDefault="00E93442" w:rsidP="00E93442">
      <w:pPr>
        <w:rPr>
          <w:rFonts w:ascii="Times New Roman" w:eastAsia="Times New Roman" w:hAnsi="Times New Roman" w:cs="Times New Roman"/>
          <w:sz w:val="24"/>
          <w:szCs w:val="24"/>
          <w:lang w:val="en-GB" w:eastAsia="da-DK"/>
        </w:rPr>
      </w:pPr>
    </w:p>
    <w:p w14:paraId="475CCDCC" w14:textId="77777777"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r w:rsidRPr="00E93442">
        <w:rPr>
          <w:rFonts w:ascii="Times New Roman" w:eastAsia="Times New Roman" w:hAnsi="Times New Roman" w:cs="Times New Roman"/>
          <w:sz w:val="24"/>
          <w:szCs w:val="24"/>
          <w:lang w:val="en-GB" w:eastAsia="da-DK"/>
        </w:rPr>
        <w:t>\</w:t>
      </w:r>
      <w:proofErr w:type="gramStart"/>
      <w:r w:rsidRPr="00E93442">
        <w:rPr>
          <w:rFonts w:ascii="Times New Roman" w:eastAsia="Times New Roman" w:hAnsi="Times New Roman" w:cs="Times New Roman"/>
          <w:sz w:val="24"/>
          <w:szCs w:val="24"/>
          <w:lang w:val="en-GB" w:eastAsia="da-DK"/>
        </w:rPr>
        <w:t>section{</w:t>
      </w:r>
      <w:proofErr w:type="gramEnd"/>
      <w:r w:rsidRPr="00E93442">
        <w:rPr>
          <w:rFonts w:ascii="Times New Roman" w:eastAsia="Times New Roman" w:hAnsi="Times New Roman" w:cs="Times New Roman"/>
          <w:sz w:val="24"/>
          <w:szCs w:val="24"/>
          <w:lang w:val="en-GB" w:eastAsia="da-DK"/>
        </w:rPr>
        <w:t xml:space="preserve">Contributions} </w:t>
      </w:r>
    </w:p>
    <w:p w14:paraId="4E4FD8BC" w14:textId="77777777"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p>
    <w:p w14:paraId="683A8507" w14:textId="1A03C0FB"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r w:rsidRPr="00E93442">
        <w:rPr>
          <w:rFonts w:ascii="Times New Roman" w:eastAsia="Times New Roman" w:hAnsi="Times New Roman" w:cs="Times New Roman"/>
          <w:sz w:val="24"/>
          <w:szCs w:val="24"/>
          <w:lang w:val="en-GB" w:eastAsia="da-DK"/>
        </w:rPr>
        <w:t xml:space="preserve">JMA </w:t>
      </w:r>
      <w:commentRangeStart w:id="54"/>
      <w:ins w:id="55" w:author="Jose Manuel Aburto" w:date="2020-11-16T11:39:00Z">
        <w:r w:rsidR="00380AF2">
          <w:rPr>
            <w:rFonts w:ascii="Times New Roman" w:eastAsia="Times New Roman" w:hAnsi="Times New Roman" w:cs="Times New Roman"/>
            <w:sz w:val="24"/>
            <w:szCs w:val="24"/>
            <w:lang w:val="en-GB" w:eastAsia="da-DK"/>
          </w:rPr>
          <w:t xml:space="preserve">and SV </w:t>
        </w:r>
        <w:commentRangeEnd w:id="54"/>
        <w:r w:rsidR="00380AF2">
          <w:rPr>
            <w:rStyle w:val="CommentReference"/>
          </w:rPr>
          <w:commentReference w:id="54"/>
        </w:r>
      </w:ins>
      <w:r w:rsidRPr="00E93442">
        <w:rPr>
          <w:rFonts w:ascii="Times New Roman" w:eastAsia="Times New Roman" w:hAnsi="Times New Roman" w:cs="Times New Roman"/>
          <w:sz w:val="24"/>
          <w:szCs w:val="24"/>
          <w:lang w:val="en-GB" w:eastAsia="da-DK"/>
        </w:rPr>
        <w:t>conceived the study. SV and JMA designed and carried out the analyses and coding. IP contributed with comments on the implementation of the analysis</w:t>
      </w:r>
      <w:ins w:id="56" w:author="Jose Manuel Aburto" w:date="2020-11-16T11:41:00Z">
        <w:r w:rsidR="00380AF2">
          <w:rPr>
            <w:rFonts w:ascii="Times New Roman" w:eastAsia="Times New Roman" w:hAnsi="Times New Roman" w:cs="Times New Roman"/>
            <w:sz w:val="24"/>
            <w:szCs w:val="24"/>
            <w:lang w:val="en-GB" w:eastAsia="da-DK"/>
          </w:rPr>
          <w:t>.</w:t>
        </w:r>
      </w:ins>
      <w:del w:id="57" w:author="Jose Manuel Aburto" w:date="2020-11-16T11:41:00Z">
        <w:r w:rsidRPr="00E93442" w:rsidDel="00380AF2">
          <w:rPr>
            <w:rFonts w:ascii="Times New Roman" w:eastAsia="Times New Roman" w:hAnsi="Times New Roman" w:cs="Times New Roman"/>
            <w:sz w:val="24"/>
            <w:szCs w:val="24"/>
            <w:lang w:val="en-GB" w:eastAsia="da-DK"/>
          </w:rPr>
          <w:delText xml:space="preserve"> and </w:delText>
        </w:r>
        <w:commentRangeStart w:id="58"/>
        <w:r w:rsidRPr="00E93442" w:rsidDel="00380AF2">
          <w:rPr>
            <w:rFonts w:ascii="Times New Roman" w:eastAsia="Times New Roman" w:hAnsi="Times New Roman" w:cs="Times New Roman"/>
            <w:sz w:val="24"/>
            <w:szCs w:val="24"/>
            <w:lang w:val="en-GB" w:eastAsia="da-DK"/>
          </w:rPr>
          <w:delText>VZ by providing the Ukrainian data</w:delText>
        </w:r>
        <w:commentRangeEnd w:id="58"/>
        <w:r w:rsidR="00380AF2" w:rsidDel="00380AF2">
          <w:rPr>
            <w:rStyle w:val="CommentReference"/>
          </w:rPr>
          <w:commentReference w:id="58"/>
        </w:r>
      </w:del>
      <w:r w:rsidRPr="00E93442">
        <w:rPr>
          <w:rFonts w:ascii="Times New Roman" w:eastAsia="Times New Roman" w:hAnsi="Times New Roman" w:cs="Times New Roman"/>
          <w:sz w:val="24"/>
          <w:szCs w:val="24"/>
          <w:lang w:val="en-GB" w:eastAsia="da-DK"/>
        </w:rPr>
        <w:t>. SV wrote the paper</w:t>
      </w:r>
      <w:ins w:id="59" w:author="Jose Manuel Aburto" w:date="2020-11-16T11:42:00Z">
        <w:r w:rsidR="00380AF2">
          <w:rPr>
            <w:rFonts w:ascii="Times New Roman" w:eastAsia="Times New Roman" w:hAnsi="Times New Roman" w:cs="Times New Roman"/>
            <w:sz w:val="24"/>
            <w:szCs w:val="24"/>
            <w:lang w:val="en-GB" w:eastAsia="da-DK"/>
          </w:rPr>
          <w:t xml:space="preserve"> with helpful comments and critical revisions from</w:t>
        </w:r>
      </w:ins>
      <w:r w:rsidRPr="00E93442">
        <w:rPr>
          <w:rFonts w:ascii="Times New Roman" w:eastAsia="Times New Roman" w:hAnsi="Times New Roman" w:cs="Times New Roman"/>
          <w:sz w:val="24"/>
          <w:szCs w:val="24"/>
          <w:lang w:val="en-GB" w:eastAsia="da-DK"/>
        </w:rPr>
        <w:t xml:space="preserve"> </w:t>
      </w:r>
      <w:del w:id="60" w:author="Jose Manuel Aburto" w:date="2020-11-16T11:42:00Z">
        <w:r w:rsidRPr="00E93442" w:rsidDel="00380AF2">
          <w:rPr>
            <w:rFonts w:ascii="Times New Roman" w:eastAsia="Times New Roman" w:hAnsi="Times New Roman" w:cs="Times New Roman"/>
            <w:sz w:val="24"/>
            <w:szCs w:val="24"/>
            <w:lang w:val="en-GB" w:eastAsia="da-DK"/>
          </w:rPr>
          <w:delText xml:space="preserve">and </w:delText>
        </w:r>
      </w:del>
      <w:r w:rsidRPr="00E93442">
        <w:rPr>
          <w:rFonts w:ascii="Times New Roman" w:eastAsia="Times New Roman" w:hAnsi="Times New Roman" w:cs="Times New Roman"/>
          <w:sz w:val="24"/>
          <w:szCs w:val="24"/>
          <w:lang w:val="en-GB" w:eastAsia="da-DK"/>
        </w:rPr>
        <w:t>JMA, IP and VZ</w:t>
      </w:r>
      <w:del w:id="61" w:author="Jose Manuel Aburto" w:date="2020-11-16T11:42:00Z">
        <w:r w:rsidRPr="00E93442" w:rsidDel="00380AF2">
          <w:rPr>
            <w:rFonts w:ascii="Times New Roman" w:eastAsia="Times New Roman" w:hAnsi="Times New Roman" w:cs="Times New Roman"/>
            <w:sz w:val="24"/>
            <w:szCs w:val="24"/>
            <w:lang w:val="en-GB" w:eastAsia="da-DK"/>
          </w:rPr>
          <w:delText xml:space="preserve"> commented and provided significant insight</w:delText>
        </w:r>
        <w:r w:rsidDel="00380AF2">
          <w:rPr>
            <w:rFonts w:ascii="Times New Roman" w:eastAsia="Times New Roman" w:hAnsi="Times New Roman" w:cs="Times New Roman"/>
            <w:sz w:val="24"/>
            <w:szCs w:val="24"/>
            <w:lang w:val="en-GB" w:eastAsia="da-DK"/>
          </w:rPr>
          <w:delText>s</w:delText>
        </w:r>
        <w:r w:rsidRPr="00E93442" w:rsidDel="00380AF2">
          <w:rPr>
            <w:rFonts w:ascii="Times New Roman" w:eastAsia="Times New Roman" w:hAnsi="Times New Roman" w:cs="Times New Roman"/>
            <w:sz w:val="24"/>
            <w:szCs w:val="24"/>
            <w:lang w:val="en-GB" w:eastAsia="da-DK"/>
          </w:rPr>
          <w:delText xml:space="preserve"> and improvements</w:delText>
        </w:r>
      </w:del>
      <w:r w:rsidRPr="00E93442">
        <w:rPr>
          <w:rFonts w:ascii="Times New Roman" w:eastAsia="Times New Roman" w:hAnsi="Times New Roman" w:cs="Times New Roman"/>
          <w:sz w:val="24"/>
          <w:szCs w:val="24"/>
          <w:lang w:val="en-GB" w:eastAsia="da-DK"/>
        </w:rPr>
        <w:t>.</w:t>
      </w:r>
    </w:p>
    <w:p w14:paraId="280E4A7E" w14:textId="77777777"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p>
    <w:p w14:paraId="474C7B4C" w14:textId="77777777"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r w:rsidRPr="00E93442">
        <w:rPr>
          <w:rFonts w:ascii="Times New Roman" w:eastAsia="Times New Roman" w:hAnsi="Times New Roman" w:cs="Times New Roman"/>
          <w:sz w:val="24"/>
          <w:szCs w:val="24"/>
          <w:lang w:val="en-GB" w:eastAsia="da-DK"/>
        </w:rPr>
        <w:t>\</w:t>
      </w:r>
      <w:proofErr w:type="gramStart"/>
      <w:r w:rsidRPr="00E93442">
        <w:rPr>
          <w:rFonts w:ascii="Times New Roman" w:eastAsia="Times New Roman" w:hAnsi="Times New Roman" w:cs="Times New Roman"/>
          <w:sz w:val="24"/>
          <w:szCs w:val="24"/>
          <w:lang w:val="en-GB" w:eastAsia="da-DK"/>
        </w:rPr>
        <w:t>section{</w:t>
      </w:r>
      <w:proofErr w:type="gramEnd"/>
      <w:r w:rsidRPr="00E93442">
        <w:rPr>
          <w:rFonts w:ascii="Times New Roman" w:eastAsia="Times New Roman" w:hAnsi="Times New Roman" w:cs="Times New Roman"/>
          <w:sz w:val="24"/>
          <w:szCs w:val="24"/>
          <w:lang w:val="en-GB" w:eastAsia="da-DK"/>
        </w:rPr>
        <w:t>Acknowledgments}</w:t>
      </w:r>
    </w:p>
    <w:p w14:paraId="5C22DCF0" w14:textId="77777777" w:rsidR="00E93442" w:rsidRPr="00E93442" w:rsidRDefault="00E93442" w:rsidP="00E93442">
      <w:pPr>
        <w:spacing w:after="0" w:line="240" w:lineRule="auto"/>
        <w:rPr>
          <w:rFonts w:ascii="Times New Roman" w:eastAsia="Times New Roman" w:hAnsi="Times New Roman" w:cs="Times New Roman"/>
          <w:sz w:val="24"/>
          <w:szCs w:val="24"/>
          <w:lang w:val="en-GB" w:eastAsia="da-DK"/>
        </w:rPr>
      </w:pPr>
    </w:p>
    <w:p w14:paraId="4082C438" w14:textId="49D1379A" w:rsidR="00E93442" w:rsidRPr="00E93442" w:rsidRDefault="00E93442" w:rsidP="00E93442">
      <w:pPr>
        <w:rPr>
          <w:lang w:val="en-GB"/>
        </w:rPr>
      </w:pPr>
      <w:r w:rsidRPr="00E93442">
        <w:rPr>
          <w:rFonts w:ascii="Times New Roman" w:eastAsia="Times New Roman" w:hAnsi="Times New Roman" w:cs="Times New Roman"/>
          <w:sz w:val="24"/>
          <w:szCs w:val="24"/>
          <w:lang w:val="en-GB" w:eastAsia="da-DK"/>
        </w:rPr>
        <w:t>We thank Ugofilippo Basellini and Alyson van Raalte for their constructive and very helpful comments</w:t>
      </w:r>
      <w:ins w:id="62" w:author="Jose Manuel Aburto" w:date="2020-11-16T11:42:00Z">
        <w:r w:rsidR="00380AF2">
          <w:rPr>
            <w:rFonts w:ascii="Times New Roman" w:eastAsia="Times New Roman" w:hAnsi="Times New Roman" w:cs="Times New Roman"/>
            <w:sz w:val="24"/>
            <w:szCs w:val="24"/>
            <w:lang w:val="en-GB" w:eastAsia="da-DK"/>
          </w:rPr>
          <w:t xml:space="preserve"> on an earlier version of the manuscript</w:t>
        </w:r>
      </w:ins>
      <w:r w:rsidRPr="00E93442">
        <w:rPr>
          <w:rFonts w:ascii="Times New Roman" w:eastAsia="Times New Roman" w:hAnsi="Times New Roman" w:cs="Times New Roman"/>
          <w:sz w:val="24"/>
          <w:szCs w:val="24"/>
          <w:lang w:val="en-GB" w:eastAsia="da-DK"/>
        </w:rPr>
        <w:t xml:space="preserve">. </w:t>
      </w:r>
      <w:del w:id="63" w:author="Jose Manuel Aburto" w:date="2020-11-16T11:42:00Z">
        <w:r w:rsidRPr="00E93442" w:rsidDel="00380AF2">
          <w:rPr>
            <w:rFonts w:ascii="Times New Roman" w:eastAsia="Times New Roman" w:hAnsi="Times New Roman" w:cs="Times New Roman"/>
            <w:sz w:val="24"/>
            <w:szCs w:val="24"/>
            <w:lang w:eastAsia="da-DK"/>
          </w:rPr>
          <w:delText>Any and all mistakes are of course our own.</w:delText>
        </w:r>
      </w:del>
    </w:p>
    <w:sectPr w:rsidR="00E93442" w:rsidRPr="00E934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Jose Manuel Aburto" w:date="2020-11-16T11:23:00Z" w:initials="JMA">
    <w:p w14:paraId="30A5BD7D" w14:textId="1952E33B" w:rsidR="00563A6F" w:rsidRDefault="00563A6F">
      <w:pPr>
        <w:pStyle w:val="CommentText"/>
      </w:pPr>
      <w:r>
        <w:rPr>
          <w:rStyle w:val="CommentReference"/>
        </w:rPr>
        <w:annotationRef/>
      </w:r>
      <w:r>
        <w:t>Because not all data come from HMD?</w:t>
      </w:r>
    </w:p>
  </w:comment>
  <w:comment w:id="22" w:author="Jose Manuel Aburto" w:date="2020-11-16T11:24:00Z" w:initials="JMA">
    <w:p w14:paraId="15079ADF" w14:textId="09C4AFF7" w:rsidR="00563A6F" w:rsidRDefault="00563A6F">
      <w:pPr>
        <w:pStyle w:val="CommentText"/>
      </w:pPr>
      <w:r>
        <w:rPr>
          <w:rStyle w:val="CommentReference"/>
        </w:rPr>
        <w:annotationRef/>
      </w:r>
      <w:r>
        <w:t>Instead of this line i would mention rapidly which kinf of crises we are analysing.</w:t>
      </w:r>
    </w:p>
  </w:comment>
  <w:comment w:id="38" w:author="Jose Manuel Aburto" w:date="2020-11-16T11:35:00Z" w:initials="JMA">
    <w:p w14:paraId="30C4A768" w14:textId="41F176C3" w:rsidR="00380AF2" w:rsidRDefault="00380AF2">
      <w:pPr>
        <w:pStyle w:val="CommentText"/>
      </w:pPr>
      <w:r>
        <w:rPr>
          <w:rStyle w:val="CommentReference"/>
        </w:rPr>
        <w:annotationRef/>
      </w:r>
      <w:r>
        <w:t xml:space="preserve">What do you mean? </w:t>
      </w:r>
    </w:p>
  </w:comment>
  <w:comment w:id="52" w:author="Jose Manuel Aburto" w:date="2020-11-16T11:37:00Z" w:initials="JMA">
    <w:p w14:paraId="5C14BA11" w14:textId="15428808" w:rsidR="00380AF2" w:rsidRDefault="00380AF2">
      <w:pPr>
        <w:pStyle w:val="CommentText"/>
      </w:pPr>
      <w:r>
        <w:rPr>
          <w:rStyle w:val="CommentReference"/>
        </w:rPr>
        <w:annotationRef/>
      </w:r>
      <w:r>
        <w:t>This is a bit redundant with what we explained already</w:t>
      </w:r>
    </w:p>
  </w:comment>
  <w:comment w:id="53" w:author="Jose Manuel Aburto" w:date="2020-11-16T11:37:00Z" w:initials="JMA">
    <w:p w14:paraId="34695BF2" w14:textId="01999CB0" w:rsidR="00380AF2" w:rsidRDefault="00380AF2">
      <w:pPr>
        <w:pStyle w:val="CommentText"/>
      </w:pPr>
      <w:r>
        <w:rPr>
          <w:rStyle w:val="CommentReference"/>
        </w:rPr>
        <w:annotationRef/>
      </w:r>
      <w:r>
        <w:t>I wouldnt go to public policy. Instead I would highlight that the papers contributes to the lifespan variation literature by showing that whether you analyse relative or absolute variation matters a lot when focusin on mortality crises, somehting that pervoius papers said was not important.</w:t>
      </w:r>
    </w:p>
  </w:comment>
  <w:comment w:id="54" w:author="Jose Manuel Aburto" w:date="2020-11-16T11:39:00Z" w:initials="JMA">
    <w:p w14:paraId="43D7CDAD" w14:textId="61F5720C" w:rsidR="00380AF2" w:rsidRDefault="00380AF2">
      <w:pPr>
        <w:pStyle w:val="CommentText"/>
      </w:pPr>
      <w:r>
        <w:rPr>
          <w:rStyle w:val="CommentReference"/>
        </w:rPr>
        <w:annotationRef/>
      </w:r>
      <w:r>
        <w:t xml:space="preserve">You have also contributed a lot on the conception of the study and the way it should follow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8" w:author="Jose Manuel Aburto" w:date="2020-11-16T11:41:00Z" w:initials="JMA">
    <w:p w14:paraId="6E96115E" w14:textId="7B4F2577" w:rsidR="00380AF2" w:rsidRDefault="00380AF2">
      <w:pPr>
        <w:pStyle w:val="CommentText"/>
      </w:pPr>
      <w:r>
        <w:rPr>
          <w:rStyle w:val="CommentReference"/>
        </w:rPr>
        <w:annotationRef/>
      </w:r>
      <w:r>
        <w:t>I don’t think this should go here. These data were done by other authors which we aknowledge in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A5BD7D" w15:done="0"/>
  <w15:commentEx w15:paraId="15079ADF" w15:done="0"/>
  <w15:commentEx w15:paraId="30C4A768" w15:done="0"/>
  <w15:commentEx w15:paraId="5C14BA11" w15:done="0"/>
  <w15:commentEx w15:paraId="34695BF2" w15:done="0"/>
  <w15:commentEx w15:paraId="43D7CDAD" w15:done="0"/>
  <w15:commentEx w15:paraId="6E961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DFA9" w16cex:dateUtc="2020-11-16T11:23:00Z"/>
  <w16cex:commentExtensible w16cex:durableId="235CDFD6" w16cex:dateUtc="2020-11-16T11:24:00Z"/>
  <w16cex:commentExtensible w16cex:durableId="235CE28D" w16cex:dateUtc="2020-11-16T11:35:00Z"/>
  <w16cex:commentExtensible w16cex:durableId="235CE2E8" w16cex:dateUtc="2020-11-16T11:37:00Z"/>
  <w16cex:commentExtensible w16cex:durableId="235CE2FF" w16cex:dateUtc="2020-11-16T11:37:00Z"/>
  <w16cex:commentExtensible w16cex:durableId="235CE379" w16cex:dateUtc="2020-11-16T11:39:00Z"/>
  <w16cex:commentExtensible w16cex:durableId="235CE3D3" w16cex:dateUtc="2020-11-16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A5BD7D" w16cid:durableId="235CDFA9"/>
  <w16cid:commentId w16cid:paraId="15079ADF" w16cid:durableId="235CDFD6"/>
  <w16cid:commentId w16cid:paraId="30C4A768" w16cid:durableId="235CE28D"/>
  <w16cid:commentId w16cid:paraId="5C14BA11" w16cid:durableId="235CE2E8"/>
  <w16cid:commentId w16cid:paraId="34695BF2" w16cid:durableId="235CE2FF"/>
  <w16cid:commentId w16cid:paraId="43D7CDAD" w16cid:durableId="235CE379"/>
  <w16cid:commentId w16cid:paraId="6E96115E" w16cid:durableId="235CE3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Manuel Aburto">
    <w15:presenceInfo w15:providerId="None" w15:userId="Jose Manuel Abur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AC"/>
    <w:rsid w:val="0018777B"/>
    <w:rsid w:val="002900C3"/>
    <w:rsid w:val="002934DD"/>
    <w:rsid w:val="00317C50"/>
    <w:rsid w:val="00380AF2"/>
    <w:rsid w:val="00563A6F"/>
    <w:rsid w:val="00605678"/>
    <w:rsid w:val="00633FD9"/>
    <w:rsid w:val="0089408F"/>
    <w:rsid w:val="009D7D63"/>
    <w:rsid w:val="00BF56AC"/>
    <w:rsid w:val="00CF0E5C"/>
    <w:rsid w:val="00D2567B"/>
    <w:rsid w:val="00E93442"/>
    <w:rsid w:val="00F07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D7E1"/>
  <w15:chartTrackingRefBased/>
  <w15:docId w15:val="{41B5B09D-2514-4A41-B63E-E79DB2B4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44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CommentReference">
    <w:name w:val="annotation reference"/>
    <w:basedOn w:val="DefaultParagraphFont"/>
    <w:uiPriority w:val="99"/>
    <w:semiHidden/>
    <w:unhideWhenUsed/>
    <w:rsid w:val="00563A6F"/>
    <w:rPr>
      <w:sz w:val="16"/>
      <w:szCs w:val="16"/>
    </w:rPr>
  </w:style>
  <w:style w:type="paragraph" w:styleId="CommentText">
    <w:name w:val="annotation text"/>
    <w:basedOn w:val="Normal"/>
    <w:link w:val="CommentTextChar"/>
    <w:uiPriority w:val="99"/>
    <w:semiHidden/>
    <w:unhideWhenUsed/>
    <w:rsid w:val="00563A6F"/>
    <w:pPr>
      <w:spacing w:line="240" w:lineRule="auto"/>
    </w:pPr>
    <w:rPr>
      <w:sz w:val="20"/>
      <w:szCs w:val="20"/>
    </w:rPr>
  </w:style>
  <w:style w:type="character" w:customStyle="1" w:styleId="CommentTextChar">
    <w:name w:val="Comment Text Char"/>
    <w:basedOn w:val="DefaultParagraphFont"/>
    <w:link w:val="CommentText"/>
    <w:uiPriority w:val="99"/>
    <w:semiHidden/>
    <w:rsid w:val="00563A6F"/>
    <w:rPr>
      <w:sz w:val="20"/>
      <w:szCs w:val="20"/>
    </w:rPr>
  </w:style>
  <w:style w:type="paragraph" w:styleId="CommentSubject">
    <w:name w:val="annotation subject"/>
    <w:basedOn w:val="CommentText"/>
    <w:next w:val="CommentText"/>
    <w:link w:val="CommentSubjectChar"/>
    <w:uiPriority w:val="99"/>
    <w:semiHidden/>
    <w:unhideWhenUsed/>
    <w:rsid w:val="00563A6F"/>
    <w:rPr>
      <w:b/>
      <w:bCs/>
    </w:rPr>
  </w:style>
  <w:style w:type="character" w:customStyle="1" w:styleId="CommentSubjectChar">
    <w:name w:val="Comment Subject Char"/>
    <w:basedOn w:val="CommentTextChar"/>
    <w:link w:val="CommentSubject"/>
    <w:uiPriority w:val="99"/>
    <w:semiHidden/>
    <w:rsid w:val="00563A6F"/>
    <w:rPr>
      <w:b/>
      <w:bCs/>
      <w:sz w:val="20"/>
      <w:szCs w:val="20"/>
    </w:rPr>
  </w:style>
  <w:style w:type="paragraph" w:styleId="BalloonText">
    <w:name w:val="Balloon Text"/>
    <w:basedOn w:val="Normal"/>
    <w:link w:val="BalloonTextChar"/>
    <w:uiPriority w:val="99"/>
    <w:semiHidden/>
    <w:unhideWhenUsed/>
    <w:rsid w:val="00563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16449">
      <w:bodyDiv w:val="1"/>
      <w:marLeft w:val="0"/>
      <w:marRight w:val="0"/>
      <w:marTop w:val="0"/>
      <w:marBottom w:val="0"/>
      <w:divBdr>
        <w:top w:val="none" w:sz="0" w:space="0" w:color="auto"/>
        <w:left w:val="none" w:sz="0" w:space="0" w:color="auto"/>
        <w:bottom w:val="none" w:sz="0" w:space="0" w:color="auto"/>
        <w:right w:val="none" w:sz="0" w:space="0" w:color="auto"/>
      </w:divBdr>
    </w:div>
    <w:div w:id="19767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Vigezzi</dc:creator>
  <cp:keywords/>
  <dc:description/>
  <cp:lastModifiedBy>Jose Manuel Aburto</cp:lastModifiedBy>
  <cp:revision>6</cp:revision>
  <dcterms:created xsi:type="dcterms:W3CDTF">2020-11-14T17:29:00Z</dcterms:created>
  <dcterms:modified xsi:type="dcterms:W3CDTF">2020-11-16T11:43:00Z</dcterms:modified>
</cp:coreProperties>
</file>