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F4064" w14:textId="77777777" w:rsidR="00E93442" w:rsidRPr="00E93442" w:rsidRDefault="00E93442" w:rsidP="00E93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\section*{Abstract}</w:t>
      </w:r>
    </w:p>
    <w:p w14:paraId="599602AF" w14:textId="77777777" w:rsidR="00E93442" w:rsidRPr="00E93442" w:rsidRDefault="00E93442" w:rsidP="00E93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</w:p>
    <w:p w14:paraId="6AF1E2EA" w14:textId="11C6D770" w:rsidR="00BF56AC" w:rsidRPr="00E93442" w:rsidRDefault="00E93442" w:rsidP="00E93442">
      <w:pPr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Lifespan variation has been increasingly gaining attention as a measure of population health and mortality</w:t>
      </w:r>
      <w:r w:rsidR="00ED1378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. </w:t>
      </w:r>
      <w:r w:rsidR="00317C50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M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any studies have analysed periods of stead</w:t>
      </w:r>
      <w:r w:rsidR="00317C50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y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</w:t>
      </w:r>
      <w:r w:rsidR="00317C50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mortality 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declin</w:t>
      </w:r>
      <w:r w:rsidR="00317C50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e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highlighting a strong </w:t>
      </w:r>
      <w:r w:rsidR="009C7EE8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inverse relationship 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between lifespan variation and life expectancy. </w:t>
      </w:r>
      <w:r w:rsidR="00563A6F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More recently, </w:t>
      </w:r>
      <w:del w:id="0" w:author="Jose Manuel Aburto" w:date="2020-11-17T13:19:00Z">
        <w:r w:rsidR="00110503" w:rsidDel="00DA6487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delText xml:space="preserve">other </w:delText>
        </w:r>
      </w:del>
      <w:r w:rsidR="00110503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research has</w:t>
      </w:r>
      <w:r w:rsidR="00563A6F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found that </w:t>
      </w:r>
      <w:r w:rsidR="005356D7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t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his association weakens</w:t>
      </w:r>
      <w:r w:rsidR="00563A6F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, and even reverses,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when </w:t>
      </w:r>
      <w:r w:rsidR="0018777B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mortality does not improve equally over age</w:t>
      </w:r>
      <w:r w:rsidR="00563A6F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. However, to date no study has comprehensively explore</w:t>
      </w:r>
      <w:r w:rsidR="005356D7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d</w:t>
      </w:r>
      <w:r w:rsidR="00563A6F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the behaviour of lifespan variation in times of significant mortality increase. </w:t>
      </w:r>
      <w:r w:rsidR="005356D7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Analysing three </w:t>
      </w:r>
      <w:ins w:id="1" w:author="Jose Manuel Aburto" w:date="2020-11-17T13:20:00Z">
        <w:r w:rsidR="00DA6487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t xml:space="preserve">historical </w:t>
        </w:r>
      </w:ins>
      <w:r w:rsidR="005356D7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epidemics and two famines in Europe from the XVIII to the XX century</w:t>
      </w:r>
      <w:ins w:id="2" w:author="Jose Manuel Aburto" w:date="2020-11-17T13:00:00Z">
        <w:r w:rsidR="008E1936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t>,</w:t>
        </w:r>
      </w:ins>
      <w:r w:rsidR="005356D7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we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</w:t>
      </w:r>
      <w:r w:rsidR="005356D7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find</w:t>
      </w:r>
      <w:r w:rsidR="00563A6F"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that during these events</w:t>
      </w:r>
      <w:r w:rsidR="005356D7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,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relative lifespan variation increases, while absolute variation </w:t>
      </w:r>
      <w:r w:rsidR="00563A6F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declines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. Using decomposition</w:t>
      </w:r>
      <w:ins w:id="3" w:author="Jose Manuel Aburto" w:date="2020-11-17T13:01:00Z">
        <w:r w:rsidR="008E1936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t xml:space="preserve"> techniques</w:t>
        </w:r>
      </w:ins>
      <w:del w:id="4" w:author="Jose Manuel Aburto" w:date="2020-11-17T13:20:00Z">
        <w:r w:rsidRPr="00E93442" w:rsidDel="00DA6487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delText xml:space="preserve"> by age</w:delText>
        </w:r>
      </w:del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, we show that </w:t>
      </w:r>
      <w:r w:rsidR="00D2567B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absolute and relative indicators 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diverge </w:t>
      </w:r>
      <w:r w:rsidR="00D2567B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because </w:t>
      </w:r>
      <w:r w:rsidR="00602FF5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mortality </w:t>
      </w:r>
      <w:r w:rsidR="006F3773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at older </w:t>
      </w:r>
      <w:commentRangeStart w:id="5"/>
      <w:r w:rsidR="006F3773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ages drives change in the former</w:t>
      </w:r>
      <w:commentRangeEnd w:id="5"/>
      <w:r w:rsidR="008E1936">
        <w:rPr>
          <w:rStyle w:val="CommentReference"/>
        </w:rPr>
        <w:commentReference w:id="5"/>
      </w:r>
      <w:r w:rsidR="006F3773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, but not in the latter. </w:t>
      </w:r>
      <w:r w:rsidR="00110503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Moreover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, female lifespan variation is less affected</w:t>
      </w:r>
      <w:r w:rsidR="00110503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by the cris</w:t>
      </w:r>
      <w:ins w:id="6" w:author="Jose Manuel Aburto" w:date="2020-11-17T13:02:00Z">
        <w:r w:rsidR="008E1936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t>e</w:t>
        </w:r>
      </w:ins>
      <w:del w:id="7" w:author="Jose Manuel Aburto" w:date="2020-11-17T13:02:00Z">
        <w:r w:rsidR="00110503" w:rsidDel="008E1936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delText>i</w:delText>
        </w:r>
      </w:del>
      <w:r w:rsidR="00110503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s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than the males', a discrepancy </w:t>
      </w:r>
      <w:del w:id="8" w:author="Jose Manuel Aburto" w:date="2020-11-17T13:02:00Z">
        <w:r w:rsidRPr="00E93442" w:rsidDel="008E1936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delText xml:space="preserve">which is </w:delText>
        </w:r>
      </w:del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mostly</w:t>
      </w:r>
      <w:r w:rsidR="00D2567B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explained by</w:t>
      </w:r>
      <w:r w:rsidR="00380AF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the</w:t>
      </w:r>
      <w:r w:rsidR="00D2567B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higher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</w:t>
      </w:r>
      <w:r w:rsidR="00D2567B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impact of 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infant and child mortality</w:t>
      </w:r>
      <w:r w:rsidR="00D2567B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among males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. </w:t>
      </w:r>
      <w:commentRangeStart w:id="9"/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This paper offers</w:t>
      </w:r>
      <w:del w:id="10" w:author="Jose Manuel Aburto" w:date="2020-11-17T13:21:00Z">
        <w:r w:rsidRPr="00E93442" w:rsidDel="00DA6487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delText xml:space="preserve"> an</w:delText>
        </w:r>
      </w:del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insight</w:t>
      </w:r>
      <w:ins w:id="11" w:author="Jose Manuel Aburto" w:date="2020-11-17T13:21:00Z">
        <w:r w:rsidR="00DA6487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t>s</w:t>
        </w:r>
      </w:ins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into the effect of mortality crises, </w:t>
      </w:r>
      <w:r w:rsidR="009C7EE8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showing strong, but</w:t>
      </w:r>
      <w:r w:rsidR="00110503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nuanced and</w:t>
      </w:r>
      <w:r w:rsidR="009C7EE8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short-lived consequences on lifespan variation</w:t>
      </w:r>
      <w:del w:id="12" w:author="Jose Manuel Aburto" w:date="2020-11-17T13:23:00Z">
        <w:r w:rsidR="009C7EE8" w:rsidDel="00DA6487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delText xml:space="preserve">. </w:delText>
        </w:r>
        <w:commentRangeEnd w:id="9"/>
        <w:r w:rsidR="00DA6487" w:rsidDel="00DA6487">
          <w:rPr>
            <w:rStyle w:val="CommentReference"/>
          </w:rPr>
          <w:commentReference w:id="9"/>
        </w:r>
        <w:r w:rsidRPr="00E93442" w:rsidDel="00DA6487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delText xml:space="preserve">Moreover, </w:delText>
        </w:r>
        <w:r w:rsidR="00A9765C" w:rsidDel="00DA6487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delText>it</w:delText>
        </w:r>
        <w:r w:rsidR="00422EB8" w:rsidDel="00DA6487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delText xml:space="preserve"> shows that</w:delText>
        </w:r>
        <w:r w:rsidR="00E71C35" w:rsidDel="00DA6487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delText xml:space="preserve">, </w:delText>
        </w:r>
      </w:del>
      <w:ins w:id="13" w:author="Jose Manuel Aburto" w:date="2020-11-17T13:23:00Z">
        <w:r w:rsidR="00DA6487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t xml:space="preserve"> C</w:t>
        </w:r>
      </w:ins>
      <w:del w:id="14" w:author="Jose Manuel Aburto" w:date="2020-11-17T13:23:00Z">
        <w:r w:rsidR="00E71C35" w:rsidDel="00DA6487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delText>c</w:delText>
        </w:r>
      </w:del>
      <w:r w:rsidR="00E71C35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ontrary to what is often asserted,</w:t>
      </w:r>
      <w:ins w:id="15" w:author="Jose Manuel Aburto" w:date="2020-11-17T13:23:00Z">
        <w:r w:rsidR="00DA6487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t xml:space="preserve"> we show that</w:t>
        </w:r>
      </w:ins>
      <w:r w:rsidR="00422EB8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</w:t>
      </w:r>
      <w:r w:rsidR="00ED1378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the choice of lifespan variation indicator is not always inconsequential, namely in times of mortality crisis. </w:t>
      </w:r>
    </w:p>
    <w:p w14:paraId="5C9B2810" w14:textId="77777777" w:rsidR="00E93442" w:rsidRPr="00E93442" w:rsidRDefault="00E93442" w:rsidP="00E93442">
      <w:pPr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</w:p>
    <w:p w14:paraId="475CCDCC" w14:textId="77777777" w:rsidR="00E93442" w:rsidRPr="00E93442" w:rsidRDefault="00E93442" w:rsidP="00E93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\</w:t>
      </w:r>
      <w:proofErr w:type="gramStart"/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section{</w:t>
      </w:r>
      <w:proofErr w:type="gramEnd"/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Contributions} </w:t>
      </w:r>
    </w:p>
    <w:p w14:paraId="4E4FD8BC" w14:textId="77777777" w:rsidR="00E93442" w:rsidRPr="00E93442" w:rsidRDefault="00E93442" w:rsidP="00E93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</w:p>
    <w:p w14:paraId="683A8507" w14:textId="14BCE943" w:rsidR="00E93442" w:rsidRPr="00E93442" w:rsidRDefault="00E93442" w:rsidP="00E93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JMA </w:t>
      </w:r>
      <w:r w:rsidR="00380AF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and SV 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conceived</w:t>
      </w:r>
      <w:r w:rsidR="00B30A56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</w:t>
      </w:r>
      <w:del w:id="16" w:author="Jose Manuel Aburto" w:date="2020-11-17T13:23:00Z">
        <w:r w:rsidR="00B30A56" w:rsidDel="00DA6487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delText xml:space="preserve">and </w:delText>
        </w:r>
      </w:del>
      <w:r w:rsidR="00B30A56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designed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the </w:t>
      </w:r>
      <w:del w:id="17" w:author="Jose Manuel Aburto" w:date="2020-11-17T13:24:00Z">
        <w:r w:rsidRPr="00E93442" w:rsidDel="00DA6487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delText>study</w:delText>
        </w:r>
        <w:r w:rsidR="00B30A56" w:rsidDel="00DA6487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delText>,</w:delText>
        </w:r>
      </w:del>
      <w:ins w:id="18" w:author="Jose Manuel Aburto" w:date="2020-11-17T13:24:00Z">
        <w:r w:rsidR="00DA6487" w:rsidRPr="00E93442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t>study</w:t>
        </w:r>
        <w:r w:rsidR="00DA6487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t xml:space="preserve"> and</w:t>
        </w:r>
      </w:ins>
      <w:r w:rsidR="00B30A56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carr</w:t>
      </w:r>
      <w:ins w:id="19" w:author="Jose Manuel Aburto" w:date="2020-11-17T13:23:00Z">
        <w:r w:rsidR="00DA6487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t>ied</w:t>
        </w:r>
      </w:ins>
      <w:del w:id="20" w:author="Jose Manuel Aburto" w:date="2020-11-17T13:23:00Z">
        <w:r w:rsidR="00B30A56" w:rsidDel="00DA6487">
          <w:rPr>
            <w:rFonts w:ascii="Times New Roman" w:eastAsia="Times New Roman" w:hAnsi="Times New Roman" w:cs="Times New Roman"/>
            <w:sz w:val="24"/>
            <w:szCs w:val="24"/>
            <w:lang w:val="en-GB" w:eastAsia="da-DK"/>
          </w:rPr>
          <w:delText>ying</w:delText>
        </w:r>
      </w:del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out the analyses and coding. IP contributed with comments on the implementation of the analysis and </w:t>
      </w:r>
      <w:commentRangeStart w:id="21"/>
      <w:commentRangeStart w:id="22"/>
      <w:commentRangeStart w:id="23"/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VZ </w:t>
      </w:r>
      <w:r w:rsidR="00B30A56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provided access to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</w:t>
      </w:r>
      <w:proofErr w:type="spellStart"/>
      <w:r w:rsidR="00B30A56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Meslé</w:t>
      </w:r>
      <w:proofErr w:type="spellEnd"/>
      <w:r w:rsidR="00B30A56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and Vallin’s</w:t>
      </w:r>
      <w:r w:rsidR="00B30A56"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data</w:t>
      </w:r>
      <w:commentRangeEnd w:id="21"/>
      <w:r w:rsidR="00380AF2">
        <w:rPr>
          <w:rStyle w:val="CommentReference"/>
        </w:rPr>
        <w:commentReference w:id="21"/>
      </w:r>
      <w:commentRangeEnd w:id="22"/>
      <w:r w:rsidR="007B7686">
        <w:rPr>
          <w:rStyle w:val="CommentReference"/>
        </w:rPr>
        <w:commentReference w:id="22"/>
      </w:r>
      <w:commentRangeEnd w:id="23"/>
      <w:r w:rsidR="00DA6487">
        <w:rPr>
          <w:rStyle w:val="CommentReference"/>
        </w:rPr>
        <w:commentReference w:id="23"/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. SV wrote the paper</w:t>
      </w:r>
      <w:r w:rsidR="00380AF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with helpful comments and critical revisions from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JMA, IP and VZ.</w:t>
      </w:r>
    </w:p>
    <w:p w14:paraId="280E4A7E" w14:textId="77777777" w:rsidR="00E93442" w:rsidRPr="00E93442" w:rsidRDefault="00E93442" w:rsidP="00E93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</w:p>
    <w:p w14:paraId="474C7B4C" w14:textId="77777777" w:rsidR="00E93442" w:rsidRPr="00E93442" w:rsidRDefault="00E93442" w:rsidP="00E93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\</w:t>
      </w:r>
      <w:proofErr w:type="gramStart"/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section{</w:t>
      </w:r>
      <w:proofErr w:type="gramEnd"/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Acknowledgments}</w:t>
      </w:r>
    </w:p>
    <w:p w14:paraId="5C22DCF0" w14:textId="77777777" w:rsidR="00E93442" w:rsidRPr="00E93442" w:rsidRDefault="00E93442" w:rsidP="00E93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</w:p>
    <w:p w14:paraId="4082C438" w14:textId="205034B3" w:rsidR="00E93442" w:rsidRPr="00E93442" w:rsidRDefault="00E93442" w:rsidP="00E93442">
      <w:pPr>
        <w:rPr>
          <w:lang w:val="en-GB"/>
        </w:rPr>
      </w:pP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We thank Ugofilippo Basellini and Alyson van Raalte for their constructive and very helpful comments</w:t>
      </w:r>
      <w:r w:rsidR="00380AF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on an earlier version of the manuscript</w:t>
      </w:r>
      <w:r w:rsidRPr="00E93442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. </w:t>
      </w:r>
      <w:r w:rsidR="007B7686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We also thank </w:t>
      </w:r>
      <w:commentRangeStart w:id="24"/>
      <w:r w:rsidR="007B7686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Oleh </w:t>
      </w:r>
      <w:proofErr w:type="spellStart"/>
      <w:r w:rsidR="007B7686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Wolowyna</w:t>
      </w:r>
      <w:proofErr w:type="spellEnd"/>
      <w:r w:rsidR="007B7686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</w:t>
      </w:r>
      <w:r w:rsidR="00CB57FC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for giving us access to the data he collected with his co-authors (</w:t>
      </w:r>
      <w:proofErr w:type="spellStart"/>
      <w:r w:rsidR="00CB57FC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>Rudnytskyi</w:t>
      </w:r>
      <w:proofErr w:type="spellEnd"/>
      <w:r w:rsidR="00CB57FC"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  <w:t xml:space="preserve"> et al. 2015).</w:t>
      </w:r>
      <w:commentRangeEnd w:id="24"/>
      <w:r w:rsidR="00DA6487">
        <w:rPr>
          <w:rStyle w:val="CommentReference"/>
        </w:rPr>
        <w:commentReference w:id="24"/>
      </w:r>
    </w:p>
    <w:sectPr w:rsidR="00E93442" w:rsidRPr="00E934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Jose Manuel Aburto" w:date="2020-11-17T13:01:00Z" w:initials="JMA">
    <w:p w14:paraId="31570918" w14:textId="6872AEC3" w:rsidR="008E1936" w:rsidRDefault="008E1936">
      <w:pPr>
        <w:pStyle w:val="CommentText"/>
      </w:pPr>
      <w:r>
        <w:rPr>
          <w:rStyle w:val="CommentReference"/>
        </w:rPr>
        <w:annotationRef/>
      </w:r>
      <w:r>
        <w:t>Increases? Better to sat how they affect</w:t>
      </w:r>
    </w:p>
  </w:comment>
  <w:comment w:id="9" w:author="Jose Manuel Aburto" w:date="2020-11-17T13:22:00Z" w:initials="JMA">
    <w:p w14:paraId="39196430" w14:textId="0F8A0134" w:rsidR="00DA6487" w:rsidRDefault="00DA6487">
      <w:pPr>
        <w:pStyle w:val="CommentText"/>
      </w:pPr>
      <w:r>
        <w:rPr>
          <w:rStyle w:val="CommentReference"/>
        </w:rPr>
        <w:annotationRef/>
      </w:r>
      <w:r>
        <w:t>This sentence is not clear, what do you mean by short-lived consequences?</w:t>
      </w:r>
    </w:p>
  </w:comment>
  <w:comment w:id="21" w:author="Jose Manuel Aburto" w:date="2020-11-16T11:41:00Z" w:initials="JMA">
    <w:p w14:paraId="6E96115E" w14:textId="7B4F2577" w:rsidR="00380AF2" w:rsidRPr="005356D7" w:rsidRDefault="00380AF2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5356D7">
        <w:rPr>
          <w:lang w:val="en-GB"/>
        </w:rPr>
        <w:t xml:space="preserve">I </w:t>
      </w:r>
      <w:proofErr w:type="gramStart"/>
      <w:r w:rsidRPr="005356D7">
        <w:rPr>
          <w:lang w:val="en-GB"/>
        </w:rPr>
        <w:t>don’t</w:t>
      </w:r>
      <w:proofErr w:type="gramEnd"/>
      <w:r w:rsidRPr="005356D7">
        <w:rPr>
          <w:lang w:val="en-GB"/>
        </w:rPr>
        <w:t xml:space="preserve"> think this should go here. These data were done by other authors which we </w:t>
      </w:r>
      <w:proofErr w:type="spellStart"/>
      <w:r w:rsidRPr="005356D7">
        <w:rPr>
          <w:lang w:val="en-GB"/>
        </w:rPr>
        <w:t>aknowledge</w:t>
      </w:r>
      <w:proofErr w:type="spellEnd"/>
      <w:r w:rsidRPr="005356D7">
        <w:rPr>
          <w:lang w:val="en-GB"/>
        </w:rPr>
        <w:t xml:space="preserve"> in the references.</w:t>
      </w:r>
    </w:p>
  </w:comment>
  <w:comment w:id="22" w:author="Serena Vigezzi" w:date="2020-11-16T14:16:00Z" w:initials="SV">
    <w:p w14:paraId="3B909625" w14:textId="60001C08" w:rsidR="007B7686" w:rsidRPr="007B7686" w:rsidRDefault="007B7686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="0088002D">
        <w:rPr>
          <w:lang w:val="en-GB"/>
        </w:rPr>
        <w:t>In</w:t>
      </w:r>
      <w:r w:rsidRPr="007B7686">
        <w:rPr>
          <w:lang w:val="en-GB"/>
        </w:rPr>
        <w:t xml:space="preserve"> t</w:t>
      </w:r>
      <w:r>
        <w:rPr>
          <w:lang w:val="en-GB"/>
        </w:rPr>
        <w:t xml:space="preserve">he Vancouver guidelines, </w:t>
      </w:r>
      <w:r w:rsidR="0088002D">
        <w:rPr>
          <w:lang w:val="en-GB"/>
        </w:rPr>
        <w:t>acquiring</w:t>
      </w:r>
      <w:r>
        <w:rPr>
          <w:lang w:val="en-GB"/>
        </w:rPr>
        <w:t xml:space="preserve"> the data is mentioned. I assumed it meant giving access to the data, not necessarily collecting them.</w:t>
      </w:r>
    </w:p>
  </w:comment>
  <w:comment w:id="23" w:author="Jose Manuel Aburto" w:date="2020-11-17T13:24:00Z" w:initials="JMA">
    <w:p w14:paraId="2E4D6956" w14:textId="092566AE" w:rsidR="00DA6487" w:rsidRDefault="00DA6487">
      <w:pPr>
        <w:pStyle w:val="CommentText"/>
      </w:pPr>
      <w:r>
        <w:rPr>
          <w:rStyle w:val="CommentReference"/>
        </w:rPr>
        <w:annotationRef/>
      </w:r>
      <w:r>
        <w:t xml:space="preserve">I don’t agree. In that sense, if I give you a lifetable from the HMD, does that make me worthy of coauthorship? </w:t>
      </w:r>
    </w:p>
  </w:comment>
  <w:comment w:id="24" w:author="Jose Manuel Aburto" w:date="2020-11-17T13:26:00Z" w:initials="JMA">
    <w:p w14:paraId="7AE0E8D7" w14:textId="6B463A0C" w:rsidR="00DA6487" w:rsidRDefault="00DA6487">
      <w:pPr>
        <w:pStyle w:val="CommentText"/>
      </w:pPr>
      <w:r>
        <w:rPr>
          <w:rStyle w:val="CommentReference"/>
        </w:rPr>
        <w:annotationRef/>
      </w:r>
      <w:r>
        <w:t>Then they should be coauthors too?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1570918" w15:done="0"/>
  <w15:commentEx w15:paraId="39196430" w15:done="0"/>
  <w15:commentEx w15:paraId="6E96115E" w15:done="0"/>
  <w15:commentEx w15:paraId="3B909625" w15:paraIdParent="6E96115E" w15:done="0"/>
  <w15:commentEx w15:paraId="2E4D6956" w15:paraIdParent="6E96115E" w15:done="0"/>
  <w15:commentEx w15:paraId="7AE0E8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E4835" w16cex:dateUtc="2020-11-17T13:01:00Z"/>
  <w16cex:commentExtensible w16cex:durableId="235E4D04" w16cex:dateUtc="2020-11-17T13:22:00Z"/>
  <w16cex:commentExtensible w16cex:durableId="235CE3D3" w16cex:dateUtc="2020-11-16T11:41:00Z"/>
  <w16cex:commentExtensible w16cex:durableId="235E4D94" w16cex:dateUtc="2020-11-17T13:24:00Z"/>
  <w16cex:commentExtensible w16cex:durableId="235E4DEA" w16cex:dateUtc="2020-11-17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1570918" w16cid:durableId="235E4835"/>
  <w16cid:commentId w16cid:paraId="39196430" w16cid:durableId="235E4D04"/>
  <w16cid:commentId w16cid:paraId="6E96115E" w16cid:durableId="235CE3D3"/>
  <w16cid:commentId w16cid:paraId="3B909625" w16cid:durableId="235D0852"/>
  <w16cid:commentId w16cid:paraId="2E4D6956" w16cid:durableId="235E4D94"/>
  <w16cid:commentId w16cid:paraId="7AE0E8D7" w16cid:durableId="235E4D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se Manuel Aburto">
    <w15:presenceInfo w15:providerId="None" w15:userId="Jose Manuel Aburto"/>
  </w15:person>
  <w15:person w15:author="Serena Vigezzi">
    <w15:presenceInfo w15:providerId="AD" w15:userId="S::sevi@sam.sdu.dk::122d547a-ccd3-47e0-be87-f94116a76a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AC"/>
    <w:rsid w:val="00110503"/>
    <w:rsid w:val="0018777B"/>
    <w:rsid w:val="002900C3"/>
    <w:rsid w:val="002934DD"/>
    <w:rsid w:val="00317C50"/>
    <w:rsid w:val="00380AF2"/>
    <w:rsid w:val="00422EB8"/>
    <w:rsid w:val="005356D7"/>
    <w:rsid w:val="00563A6F"/>
    <w:rsid w:val="00602FF5"/>
    <w:rsid w:val="00605678"/>
    <w:rsid w:val="00633FD9"/>
    <w:rsid w:val="00667C15"/>
    <w:rsid w:val="006F3773"/>
    <w:rsid w:val="007B7686"/>
    <w:rsid w:val="0088002D"/>
    <w:rsid w:val="0089408F"/>
    <w:rsid w:val="008E1936"/>
    <w:rsid w:val="009C7EE8"/>
    <w:rsid w:val="009D7D63"/>
    <w:rsid w:val="00A9765C"/>
    <w:rsid w:val="00B30A56"/>
    <w:rsid w:val="00BF56AC"/>
    <w:rsid w:val="00C63C5E"/>
    <w:rsid w:val="00CB57FC"/>
    <w:rsid w:val="00CF0E5C"/>
    <w:rsid w:val="00D2567B"/>
    <w:rsid w:val="00DA6487"/>
    <w:rsid w:val="00E71C35"/>
    <w:rsid w:val="00E93442"/>
    <w:rsid w:val="00ED1378"/>
    <w:rsid w:val="00F0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D7E1"/>
  <w15:chartTrackingRefBased/>
  <w15:docId w15:val="{41B5B09D-2514-4A41-B63E-E79DB2B4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CommentReference">
    <w:name w:val="annotation reference"/>
    <w:basedOn w:val="DefaultParagraphFont"/>
    <w:uiPriority w:val="99"/>
    <w:semiHidden/>
    <w:unhideWhenUsed/>
    <w:rsid w:val="00563A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A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A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A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A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Vigezzi</dc:creator>
  <cp:keywords/>
  <dc:description/>
  <cp:lastModifiedBy>Jose Manuel Aburto</cp:lastModifiedBy>
  <cp:revision>17</cp:revision>
  <dcterms:created xsi:type="dcterms:W3CDTF">2020-11-16T13:02:00Z</dcterms:created>
  <dcterms:modified xsi:type="dcterms:W3CDTF">2020-11-17T13:26:00Z</dcterms:modified>
</cp:coreProperties>
</file>