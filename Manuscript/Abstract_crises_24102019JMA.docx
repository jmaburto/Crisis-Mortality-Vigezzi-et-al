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BAB1F" w14:textId="77777777" w:rsidR="00B862CB" w:rsidRDefault="00B862CB" w:rsidP="00B862CB">
      <w:pPr>
        <w:spacing w:line="360" w:lineRule="auto"/>
        <w:jc w:val="center"/>
        <w:rPr>
          <w:ins w:id="0" w:author="José Manuel Aburto" w:date="2019-10-24T10:50:00Z"/>
          <w:rFonts w:ascii="Times New Roman" w:hAnsi="Times New Roman" w:cs="Times New Roman"/>
          <w:sz w:val="24"/>
          <w:szCs w:val="24"/>
          <w:lang w:val="en-GB"/>
        </w:rPr>
      </w:pPr>
      <w:ins w:id="1" w:author="José Manuel Aburto" w:date="2019-10-24T10:50:00Z">
        <w:r>
          <w:rPr>
            <w:rFonts w:ascii="Times New Roman" w:hAnsi="Times New Roman" w:cs="Times New Roman"/>
            <w:sz w:val="24"/>
            <w:szCs w:val="24"/>
            <w:lang w:val="en-GB"/>
          </w:rPr>
          <w:t>[Add a title]</w:t>
        </w:r>
      </w:ins>
    </w:p>
    <w:p w14:paraId="7470B926" w14:textId="77777777" w:rsidR="00B862CB" w:rsidRDefault="00B862CB" w:rsidP="00B862CB">
      <w:pPr>
        <w:spacing w:line="360" w:lineRule="auto"/>
        <w:rPr>
          <w:ins w:id="2" w:author="José Manuel Aburto" w:date="2019-10-24T10:50:00Z"/>
          <w:rFonts w:ascii="Times New Roman" w:hAnsi="Times New Roman" w:cs="Times New Roman"/>
          <w:sz w:val="24"/>
          <w:szCs w:val="24"/>
          <w:lang w:val="en-GB"/>
        </w:rPr>
      </w:pPr>
      <w:ins w:id="3" w:author="José Manuel Aburto" w:date="2019-10-24T10:50:00Z">
        <w:r>
          <w:rPr>
            <w:rFonts w:ascii="Times New Roman" w:hAnsi="Times New Roman" w:cs="Times New Roman"/>
            <w:sz w:val="24"/>
            <w:szCs w:val="24"/>
            <w:lang w:val="en-GB"/>
          </w:rPr>
          <w:t>Add Authors</w:t>
        </w:r>
      </w:ins>
    </w:p>
    <w:p w14:paraId="237BCE6F" w14:textId="77777777" w:rsidR="001D7324" w:rsidRDefault="001D7324" w:rsidP="00C1723D">
      <w:pPr>
        <w:spacing w:line="360" w:lineRule="auto"/>
        <w:jc w:val="both"/>
        <w:rPr>
          <w:ins w:id="4" w:author="José Manuel Aburto" w:date="2019-10-24T11:06:00Z"/>
          <w:rFonts w:ascii="Times New Roman" w:hAnsi="Times New Roman" w:cs="Times New Roman"/>
          <w:sz w:val="24"/>
          <w:szCs w:val="24"/>
          <w:lang w:val="en-GB"/>
        </w:rPr>
      </w:pPr>
      <w:commentRangeStart w:id="5"/>
      <w:ins w:id="6" w:author="José Manuel Aburto" w:date="2019-10-24T11:06:00Z">
        <w:r>
          <w:rPr>
            <w:rFonts w:ascii="Times New Roman" w:hAnsi="Times New Roman" w:cs="Times New Roman"/>
            <w:sz w:val="24"/>
            <w:szCs w:val="24"/>
            <w:lang w:val="en-GB"/>
          </w:rPr>
          <w:t>Introduction</w:t>
        </w:r>
        <w:commentRangeEnd w:id="5"/>
        <w:r>
          <w:rPr>
            <w:rStyle w:val="CommentReference"/>
          </w:rPr>
          <w:commentReference w:id="5"/>
        </w:r>
      </w:ins>
    </w:p>
    <w:p w14:paraId="5FAB33E4" w14:textId="77777777" w:rsidR="004B41C7" w:rsidRDefault="00BF5895" w:rsidP="00C1723D">
      <w:pPr>
        <w:spacing w:line="360" w:lineRule="auto"/>
        <w:jc w:val="both"/>
        <w:rPr>
          <w:rFonts w:ascii="Times New Roman" w:hAnsi="Times New Roman" w:cs="Times New Roman"/>
          <w:sz w:val="24"/>
          <w:szCs w:val="24"/>
          <w:lang w:val="en-GB"/>
        </w:rPr>
      </w:pPr>
      <w:del w:id="7" w:author="José Manuel Aburto" w:date="2019-10-24T10:51:00Z">
        <w:r w:rsidDel="00B862CB">
          <w:rPr>
            <w:rFonts w:ascii="Times New Roman" w:hAnsi="Times New Roman" w:cs="Times New Roman"/>
            <w:sz w:val="24"/>
            <w:szCs w:val="24"/>
            <w:lang w:val="en-GB"/>
          </w:rPr>
          <w:delText xml:space="preserve">As a mean, </w:delText>
        </w:r>
      </w:del>
      <w:ins w:id="8" w:author="José Manuel Aburto" w:date="2019-10-24T10:52:00Z">
        <w:r w:rsidR="00AB248F">
          <w:rPr>
            <w:rFonts w:ascii="Times New Roman" w:hAnsi="Times New Roman" w:cs="Times New Roman"/>
            <w:sz w:val="24"/>
            <w:szCs w:val="24"/>
            <w:lang w:val="en-GB"/>
          </w:rPr>
          <w:t>L</w:t>
        </w:r>
      </w:ins>
      <w:del w:id="9" w:author="José Manuel Aburto" w:date="2019-10-24T10:51:00Z">
        <w:r w:rsidDel="00B862CB">
          <w:rPr>
            <w:rFonts w:ascii="Times New Roman" w:hAnsi="Times New Roman" w:cs="Times New Roman"/>
            <w:sz w:val="24"/>
            <w:szCs w:val="24"/>
            <w:lang w:val="en-GB"/>
          </w:rPr>
          <w:delText>l</w:delText>
        </w:r>
      </w:del>
      <w:r w:rsidR="00136A81">
        <w:rPr>
          <w:rFonts w:ascii="Times New Roman" w:hAnsi="Times New Roman" w:cs="Times New Roman"/>
          <w:sz w:val="24"/>
          <w:szCs w:val="24"/>
          <w:lang w:val="en-GB"/>
        </w:rPr>
        <w:t xml:space="preserve">ife expectancy </w:t>
      </w:r>
      <w:r w:rsidR="004B41C7">
        <w:rPr>
          <w:rFonts w:ascii="Times New Roman" w:hAnsi="Times New Roman" w:cs="Times New Roman"/>
          <w:sz w:val="24"/>
          <w:szCs w:val="24"/>
          <w:lang w:val="en-GB"/>
        </w:rPr>
        <w:t xml:space="preserve">is often used as a summary measure to describe </w:t>
      </w:r>
      <w:r w:rsidR="00344982">
        <w:rPr>
          <w:rFonts w:ascii="Times New Roman" w:hAnsi="Times New Roman" w:cs="Times New Roman"/>
          <w:sz w:val="24"/>
          <w:szCs w:val="24"/>
          <w:lang w:val="en-GB"/>
        </w:rPr>
        <w:t xml:space="preserve">the </w:t>
      </w:r>
      <w:r w:rsidR="006337A0">
        <w:rPr>
          <w:rFonts w:ascii="Times New Roman" w:hAnsi="Times New Roman" w:cs="Times New Roman"/>
          <w:sz w:val="24"/>
          <w:szCs w:val="24"/>
          <w:lang w:val="en-GB"/>
        </w:rPr>
        <w:t>sta</w:t>
      </w:r>
      <w:bookmarkStart w:id="10" w:name="_GoBack"/>
      <w:bookmarkEnd w:id="10"/>
      <w:r w:rsidR="006337A0">
        <w:rPr>
          <w:rFonts w:ascii="Times New Roman" w:hAnsi="Times New Roman" w:cs="Times New Roman"/>
          <w:sz w:val="24"/>
          <w:szCs w:val="24"/>
          <w:lang w:val="en-GB"/>
        </w:rPr>
        <w:t xml:space="preserve">te </w:t>
      </w:r>
      <w:r w:rsidR="00344982">
        <w:rPr>
          <w:rFonts w:ascii="Times New Roman" w:hAnsi="Times New Roman" w:cs="Times New Roman"/>
          <w:sz w:val="24"/>
          <w:szCs w:val="24"/>
          <w:lang w:val="en-GB"/>
        </w:rPr>
        <w:t>of a population, in terms of mortality as well</w:t>
      </w:r>
      <w:r w:rsidR="00975484">
        <w:rPr>
          <w:rFonts w:ascii="Times New Roman" w:hAnsi="Times New Roman" w:cs="Times New Roman"/>
          <w:sz w:val="24"/>
          <w:szCs w:val="24"/>
          <w:lang w:val="en-GB"/>
        </w:rPr>
        <w:t xml:space="preserve"> as in terms of health</w:t>
      </w:r>
      <w:r w:rsidR="00AC79A2">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AC79A2">
        <w:rPr>
          <w:rFonts w:ascii="Times New Roman" w:hAnsi="Times New Roman" w:cs="Times New Roman"/>
          <w:sz w:val="24"/>
          <w:szCs w:val="24"/>
          <w:lang w:val="en-GB"/>
        </w:rPr>
        <w:instrText xml:space="preserve"> ADDIN ZOTERO_ITEM CSL_CITATION {"citationID":"PdsG17y0","properties":{"formattedCitation":"(Raalte, Sasson, and Martikainen 2018)","plainCitation":"(Raalte, Sasson, and Martikainen 2018)","noteIndex":0},"citationItems":[{"id":507,"uris":["http://zotero.org/users/5010345/items/V9KNHND2"],"uri":["http://zotero.org/users/5010345/items/V9KNHND2"],"itemData":{"id":507,"type":"article-journal","title":"The case for monitoring life-span inequality","container-title":"Science","page":"1002-1004","volume":"362","issue":"6418","source":"science.sciencemag.org","abstract":"Focus on variation in age at death, not just average age\nFocus on variation in age at death, not just average age","DOI":"10.1126/science.aau5811","ISSN":"0036-8075, 1095-9203","note":"PMID: 30498117","language":"en","author":[{"family":"Raalte","given":"Alyson A.","dropping-particle":"van"},{"family":"Sasson","given":"Isaac"},{"family":"Martikainen","given":"Pekka"}],"issued":{"date-parts":[["2018",11,30]]}}}],"schema":"https://github.com/citation-style-language/schema/raw/master/csl-citation.json"} </w:instrText>
      </w:r>
      <w:r w:rsidR="00AB319C">
        <w:rPr>
          <w:rFonts w:ascii="Times New Roman" w:hAnsi="Times New Roman" w:cs="Times New Roman"/>
          <w:sz w:val="24"/>
          <w:szCs w:val="24"/>
          <w:lang w:val="en-GB"/>
        </w:rPr>
        <w:fldChar w:fldCharType="separate"/>
      </w:r>
      <w:r w:rsidR="00AC79A2" w:rsidRPr="00AC79A2">
        <w:rPr>
          <w:rFonts w:ascii="Times New Roman" w:hAnsi="Times New Roman" w:cs="Times New Roman"/>
          <w:sz w:val="24"/>
          <w:lang w:val="en-GB"/>
        </w:rPr>
        <w:t>(</w:t>
      </w:r>
      <w:ins w:id="11" w:author="José Manuel Aburto" w:date="2019-10-24T10:58:00Z">
        <w:r w:rsidR="00AB248F">
          <w:rPr>
            <w:rFonts w:ascii="Times New Roman" w:hAnsi="Times New Roman" w:cs="Times New Roman"/>
            <w:sz w:val="24"/>
            <w:lang w:val="en-GB"/>
          </w:rPr>
          <w:t xml:space="preserve">van </w:t>
        </w:r>
      </w:ins>
      <w:r w:rsidR="00AC79A2" w:rsidRPr="00AC79A2">
        <w:rPr>
          <w:rFonts w:ascii="Times New Roman" w:hAnsi="Times New Roman" w:cs="Times New Roman"/>
          <w:sz w:val="24"/>
          <w:lang w:val="en-GB"/>
        </w:rPr>
        <w:t>Raalte, Sasson, and Martikainen 2018)</w:t>
      </w:r>
      <w:r w:rsidR="00AB319C">
        <w:rPr>
          <w:rFonts w:ascii="Times New Roman" w:hAnsi="Times New Roman" w:cs="Times New Roman"/>
          <w:sz w:val="24"/>
          <w:szCs w:val="24"/>
          <w:lang w:val="en-GB"/>
        </w:rPr>
        <w:fldChar w:fldCharType="end"/>
      </w:r>
      <w:r w:rsidR="00C1723D">
        <w:rPr>
          <w:rFonts w:ascii="Times New Roman" w:hAnsi="Times New Roman" w:cs="Times New Roman"/>
          <w:sz w:val="24"/>
          <w:szCs w:val="24"/>
          <w:lang w:val="en-GB"/>
        </w:rPr>
        <w:t xml:space="preserve">. </w:t>
      </w:r>
      <w:r w:rsidR="00732FD9">
        <w:rPr>
          <w:rFonts w:ascii="Times New Roman" w:hAnsi="Times New Roman" w:cs="Times New Roman"/>
          <w:sz w:val="24"/>
          <w:szCs w:val="24"/>
          <w:lang w:val="en-GB"/>
        </w:rPr>
        <w:t>In this sense, l</w:t>
      </w:r>
      <w:r w:rsidR="00FC317E">
        <w:rPr>
          <w:rFonts w:ascii="Times New Roman" w:hAnsi="Times New Roman" w:cs="Times New Roman"/>
          <w:sz w:val="24"/>
          <w:szCs w:val="24"/>
          <w:lang w:val="en-GB"/>
        </w:rPr>
        <w:t>ife</w:t>
      </w:r>
      <w:r w:rsidR="001F7092">
        <w:rPr>
          <w:rFonts w:ascii="Times New Roman" w:hAnsi="Times New Roman" w:cs="Times New Roman"/>
          <w:sz w:val="24"/>
          <w:szCs w:val="24"/>
          <w:lang w:val="en-GB"/>
        </w:rPr>
        <w:t xml:space="preserve"> </w:t>
      </w:r>
      <w:r w:rsidR="001C356E">
        <w:rPr>
          <w:rFonts w:ascii="Times New Roman" w:hAnsi="Times New Roman" w:cs="Times New Roman"/>
          <w:sz w:val="24"/>
          <w:szCs w:val="24"/>
          <w:lang w:val="en-GB"/>
        </w:rPr>
        <w:t>expectancy i</w:t>
      </w:r>
      <w:r w:rsidR="009B3AB5">
        <w:rPr>
          <w:rFonts w:ascii="Times New Roman" w:hAnsi="Times New Roman" w:cs="Times New Roman"/>
          <w:sz w:val="24"/>
          <w:szCs w:val="24"/>
          <w:lang w:val="en-GB"/>
        </w:rPr>
        <w:t xml:space="preserve">s indeed </w:t>
      </w:r>
      <w:r w:rsidR="00732FD9">
        <w:rPr>
          <w:rFonts w:ascii="Times New Roman" w:hAnsi="Times New Roman" w:cs="Times New Roman"/>
          <w:sz w:val="24"/>
          <w:szCs w:val="24"/>
          <w:lang w:val="en-GB"/>
        </w:rPr>
        <w:t xml:space="preserve">very </w:t>
      </w:r>
      <w:commentRangeStart w:id="12"/>
      <w:r w:rsidR="00FC317E">
        <w:rPr>
          <w:rFonts w:ascii="Times New Roman" w:hAnsi="Times New Roman" w:cs="Times New Roman"/>
          <w:sz w:val="24"/>
          <w:szCs w:val="24"/>
          <w:lang w:val="en-GB"/>
        </w:rPr>
        <w:t>convenient</w:t>
      </w:r>
      <w:commentRangeEnd w:id="12"/>
      <w:r w:rsidR="00AB248F">
        <w:rPr>
          <w:rStyle w:val="CommentReference"/>
        </w:rPr>
        <w:commentReference w:id="12"/>
      </w:r>
      <w:r w:rsidR="00732FD9">
        <w:rPr>
          <w:rFonts w:ascii="Times New Roman" w:hAnsi="Times New Roman" w:cs="Times New Roman"/>
          <w:sz w:val="24"/>
          <w:szCs w:val="24"/>
          <w:lang w:val="en-GB"/>
        </w:rPr>
        <w:t>.</w:t>
      </w:r>
      <w:r w:rsidR="00752557">
        <w:rPr>
          <w:rFonts w:ascii="Times New Roman" w:hAnsi="Times New Roman" w:cs="Times New Roman"/>
          <w:sz w:val="24"/>
          <w:szCs w:val="24"/>
          <w:lang w:val="en-GB"/>
        </w:rPr>
        <w:t xml:space="preserve"> </w:t>
      </w:r>
      <w:r w:rsidR="00266D0A">
        <w:rPr>
          <w:rFonts w:ascii="Times New Roman" w:hAnsi="Times New Roman" w:cs="Times New Roman"/>
          <w:sz w:val="24"/>
          <w:szCs w:val="24"/>
          <w:lang w:val="en-GB"/>
        </w:rPr>
        <w:t>However, preci</w:t>
      </w:r>
      <w:r w:rsidR="00977245">
        <w:rPr>
          <w:rFonts w:ascii="Times New Roman" w:hAnsi="Times New Roman" w:cs="Times New Roman"/>
          <w:sz w:val="24"/>
          <w:szCs w:val="24"/>
          <w:lang w:val="en-GB"/>
        </w:rPr>
        <w:t xml:space="preserve">sely because of </w:t>
      </w:r>
      <w:r>
        <w:rPr>
          <w:rFonts w:ascii="Times New Roman" w:hAnsi="Times New Roman" w:cs="Times New Roman"/>
          <w:sz w:val="24"/>
          <w:szCs w:val="24"/>
          <w:lang w:val="en-GB"/>
        </w:rPr>
        <w:t>this</w:t>
      </w:r>
      <w:r w:rsidR="00977245">
        <w:rPr>
          <w:rFonts w:ascii="Times New Roman" w:hAnsi="Times New Roman" w:cs="Times New Roman"/>
          <w:sz w:val="24"/>
          <w:szCs w:val="24"/>
          <w:lang w:val="en-GB"/>
        </w:rPr>
        <w:t xml:space="preserve"> </w:t>
      </w:r>
      <w:r>
        <w:rPr>
          <w:rFonts w:ascii="Times New Roman" w:hAnsi="Times New Roman" w:cs="Times New Roman"/>
          <w:sz w:val="24"/>
          <w:szCs w:val="24"/>
          <w:lang w:val="en-GB"/>
        </w:rPr>
        <w:t>synthesis</w:t>
      </w:r>
      <w:r w:rsidR="000A4D3A">
        <w:rPr>
          <w:rFonts w:ascii="Times New Roman" w:hAnsi="Times New Roman" w:cs="Times New Roman"/>
          <w:sz w:val="24"/>
          <w:szCs w:val="24"/>
          <w:lang w:val="en-GB"/>
        </w:rPr>
        <w:t>,</w:t>
      </w:r>
      <w:r w:rsidR="00977245">
        <w:rPr>
          <w:rFonts w:ascii="Times New Roman" w:hAnsi="Times New Roman" w:cs="Times New Roman"/>
          <w:sz w:val="24"/>
          <w:szCs w:val="24"/>
          <w:lang w:val="en-GB"/>
        </w:rPr>
        <w:t xml:space="preserve"> </w:t>
      </w:r>
      <w:r w:rsidR="00B16185">
        <w:rPr>
          <w:rFonts w:ascii="Times New Roman" w:hAnsi="Times New Roman" w:cs="Times New Roman"/>
          <w:sz w:val="24"/>
          <w:szCs w:val="24"/>
          <w:lang w:val="en-GB"/>
        </w:rPr>
        <w:t xml:space="preserve">life expectancy can camouflage </w:t>
      </w:r>
      <w:r w:rsidR="00660206">
        <w:rPr>
          <w:rFonts w:ascii="Times New Roman" w:hAnsi="Times New Roman" w:cs="Times New Roman"/>
          <w:sz w:val="24"/>
          <w:szCs w:val="24"/>
          <w:lang w:val="en-GB"/>
        </w:rPr>
        <w:t>other important characteristics of a population.</w:t>
      </w:r>
      <w:r w:rsidR="00762B58">
        <w:rPr>
          <w:rFonts w:ascii="Times New Roman" w:hAnsi="Times New Roman" w:cs="Times New Roman"/>
          <w:sz w:val="24"/>
          <w:szCs w:val="24"/>
          <w:lang w:val="en-GB"/>
        </w:rPr>
        <w:t xml:space="preserve"> </w:t>
      </w:r>
      <w:r w:rsidR="00CF5959">
        <w:rPr>
          <w:rFonts w:ascii="Times New Roman" w:hAnsi="Times New Roman" w:cs="Times New Roman"/>
          <w:sz w:val="24"/>
          <w:szCs w:val="24"/>
          <w:lang w:val="en-GB"/>
        </w:rPr>
        <w:t xml:space="preserve">One </w:t>
      </w:r>
      <w:ins w:id="13" w:author="José Manuel Aburto" w:date="2019-10-24T10:54:00Z">
        <w:r w:rsidR="00AB248F">
          <w:rPr>
            <w:rFonts w:ascii="Times New Roman" w:hAnsi="Times New Roman" w:cs="Times New Roman"/>
            <w:sz w:val="24"/>
            <w:szCs w:val="24"/>
            <w:lang w:val="en-GB"/>
          </w:rPr>
          <w:t xml:space="preserve">of </w:t>
        </w:r>
      </w:ins>
      <w:r w:rsidR="00CF5959">
        <w:rPr>
          <w:rFonts w:ascii="Times New Roman" w:hAnsi="Times New Roman" w:cs="Times New Roman"/>
          <w:sz w:val="24"/>
          <w:szCs w:val="24"/>
          <w:lang w:val="en-GB"/>
        </w:rPr>
        <w:t>such characteristic</w:t>
      </w:r>
      <w:ins w:id="14" w:author="José Manuel Aburto" w:date="2019-10-24T10:54:00Z">
        <w:r w:rsidR="00AB248F">
          <w:rPr>
            <w:rFonts w:ascii="Times New Roman" w:hAnsi="Times New Roman" w:cs="Times New Roman"/>
            <w:sz w:val="24"/>
            <w:szCs w:val="24"/>
            <w:lang w:val="en-GB"/>
          </w:rPr>
          <w:t>s</w:t>
        </w:r>
      </w:ins>
      <w:r w:rsidR="00CF5959">
        <w:rPr>
          <w:rFonts w:ascii="Times New Roman" w:hAnsi="Times New Roman" w:cs="Times New Roman"/>
          <w:sz w:val="24"/>
          <w:szCs w:val="24"/>
          <w:lang w:val="en-GB"/>
        </w:rPr>
        <w:t xml:space="preserve"> is the</w:t>
      </w:r>
      <w:r w:rsidR="00975484">
        <w:rPr>
          <w:rFonts w:ascii="Times New Roman" w:hAnsi="Times New Roman" w:cs="Times New Roman"/>
          <w:sz w:val="24"/>
          <w:szCs w:val="24"/>
          <w:lang w:val="en-GB"/>
        </w:rPr>
        <w:t xml:space="preserve"> variation in the age </w:t>
      </w:r>
      <w:r w:rsidR="0022270A">
        <w:rPr>
          <w:rFonts w:ascii="Times New Roman" w:hAnsi="Times New Roman" w:cs="Times New Roman"/>
          <w:sz w:val="24"/>
          <w:szCs w:val="24"/>
          <w:lang w:val="en-GB"/>
        </w:rPr>
        <w:t>at death</w:t>
      </w:r>
      <w:ins w:id="15" w:author="José Manuel Aburto" w:date="2019-10-24T10:54:00Z">
        <w:r w:rsidR="00AB248F">
          <w:rPr>
            <w:rFonts w:ascii="Times New Roman" w:hAnsi="Times New Roman" w:cs="Times New Roman"/>
            <w:sz w:val="24"/>
            <w:szCs w:val="24"/>
            <w:lang w:val="en-GB"/>
          </w:rPr>
          <w:t xml:space="preserve"> also known as lifespan inequality</w:t>
        </w:r>
      </w:ins>
      <w:r w:rsidR="00975484">
        <w:rPr>
          <w:rFonts w:ascii="Times New Roman" w:hAnsi="Times New Roman" w:cs="Times New Roman"/>
          <w:sz w:val="24"/>
          <w:szCs w:val="24"/>
          <w:lang w:val="en-GB"/>
        </w:rPr>
        <w:t xml:space="preserve">. </w:t>
      </w:r>
      <w:del w:id="16" w:author="José Manuel Aburto" w:date="2019-10-24T10:54:00Z">
        <w:r w:rsidR="00252327" w:rsidDel="00AB248F">
          <w:rPr>
            <w:rFonts w:ascii="Times New Roman" w:hAnsi="Times New Roman" w:cs="Times New Roman"/>
            <w:sz w:val="24"/>
            <w:szCs w:val="24"/>
            <w:lang w:val="en-GB"/>
          </w:rPr>
          <w:delText>This feature</w:delText>
        </w:r>
      </w:del>
      <w:ins w:id="17" w:author="José Manuel Aburto" w:date="2019-10-24T10:54:00Z">
        <w:r w:rsidR="00AB248F">
          <w:rPr>
            <w:rFonts w:ascii="Times New Roman" w:hAnsi="Times New Roman" w:cs="Times New Roman"/>
            <w:sz w:val="24"/>
            <w:szCs w:val="24"/>
            <w:lang w:val="en-GB"/>
          </w:rPr>
          <w:t>Lifespan inequality</w:t>
        </w:r>
      </w:ins>
      <w:r w:rsidR="00963CA4">
        <w:rPr>
          <w:rFonts w:ascii="Times New Roman" w:hAnsi="Times New Roman" w:cs="Times New Roman"/>
          <w:sz w:val="24"/>
          <w:szCs w:val="24"/>
          <w:lang w:val="en-GB"/>
        </w:rPr>
        <w:t xml:space="preserve">, which at the individual level describes the uncertainty </w:t>
      </w:r>
      <w:r w:rsidR="00EA1C01">
        <w:rPr>
          <w:rFonts w:ascii="Times New Roman" w:hAnsi="Times New Roman" w:cs="Times New Roman"/>
          <w:sz w:val="24"/>
          <w:szCs w:val="24"/>
          <w:lang w:val="en-GB"/>
        </w:rPr>
        <w:t>of the timing</w:t>
      </w:r>
      <w:r w:rsidR="00BF49A3">
        <w:rPr>
          <w:rFonts w:ascii="Times New Roman" w:hAnsi="Times New Roman" w:cs="Times New Roman"/>
          <w:sz w:val="24"/>
          <w:szCs w:val="24"/>
          <w:lang w:val="en-GB"/>
        </w:rPr>
        <w:t xml:space="preserve"> of death</w:t>
      </w:r>
      <w:r w:rsidR="000C2EF8">
        <w:rPr>
          <w:rFonts w:ascii="Times New Roman" w:hAnsi="Times New Roman" w:cs="Times New Roman"/>
          <w:sz w:val="24"/>
          <w:szCs w:val="24"/>
          <w:lang w:val="en-GB"/>
        </w:rPr>
        <w:t xml:space="preserve">, has been </w:t>
      </w:r>
      <w:r w:rsidR="00CC2919">
        <w:rPr>
          <w:rFonts w:ascii="Times New Roman" w:hAnsi="Times New Roman" w:cs="Times New Roman"/>
          <w:sz w:val="24"/>
          <w:szCs w:val="24"/>
          <w:lang w:val="en-GB"/>
        </w:rPr>
        <w:t xml:space="preserve">decreasing </w:t>
      </w:r>
      <w:r w:rsidR="000A4D3A">
        <w:rPr>
          <w:rFonts w:ascii="Times New Roman" w:hAnsi="Times New Roman" w:cs="Times New Roman"/>
          <w:sz w:val="24"/>
          <w:szCs w:val="24"/>
          <w:lang w:val="en-GB"/>
        </w:rPr>
        <w:t xml:space="preserve">as </w:t>
      </w:r>
      <w:r w:rsidR="002831DC">
        <w:rPr>
          <w:rFonts w:ascii="Times New Roman" w:hAnsi="Times New Roman" w:cs="Times New Roman"/>
          <w:sz w:val="24"/>
          <w:szCs w:val="24"/>
          <w:lang w:val="en-GB"/>
        </w:rPr>
        <w:t>life ex</w:t>
      </w:r>
      <w:r w:rsidR="0035537C">
        <w:rPr>
          <w:rFonts w:ascii="Times New Roman" w:hAnsi="Times New Roman" w:cs="Times New Roman"/>
          <w:sz w:val="24"/>
          <w:szCs w:val="24"/>
          <w:lang w:val="en-GB"/>
        </w:rPr>
        <w:t>pe</w:t>
      </w:r>
      <w:r w:rsidR="00F57F0D">
        <w:rPr>
          <w:rFonts w:ascii="Times New Roman" w:hAnsi="Times New Roman" w:cs="Times New Roman"/>
          <w:sz w:val="24"/>
          <w:szCs w:val="24"/>
          <w:lang w:val="en-GB"/>
        </w:rPr>
        <w:t xml:space="preserve">ctancy </w:t>
      </w:r>
      <w:ins w:id="18" w:author="José Manuel Aburto" w:date="2019-10-24T10:55:00Z">
        <w:r w:rsidR="00AB248F">
          <w:rPr>
            <w:rFonts w:ascii="Times New Roman" w:hAnsi="Times New Roman" w:cs="Times New Roman"/>
            <w:sz w:val="24"/>
            <w:szCs w:val="24"/>
            <w:lang w:val="en-GB"/>
          </w:rPr>
          <w:t xml:space="preserve">and the modal age at death </w:t>
        </w:r>
      </w:ins>
      <w:r w:rsidR="00F57F0D">
        <w:rPr>
          <w:rFonts w:ascii="Times New Roman" w:hAnsi="Times New Roman" w:cs="Times New Roman"/>
          <w:sz w:val="24"/>
          <w:szCs w:val="24"/>
          <w:lang w:val="en-GB"/>
        </w:rPr>
        <w:t>ha</w:t>
      </w:r>
      <w:del w:id="19" w:author="José Manuel Aburto" w:date="2019-10-24T10:55:00Z">
        <w:r w:rsidR="00F57F0D" w:rsidDel="00AB248F">
          <w:rPr>
            <w:rFonts w:ascii="Times New Roman" w:hAnsi="Times New Roman" w:cs="Times New Roman"/>
            <w:sz w:val="24"/>
            <w:szCs w:val="24"/>
            <w:lang w:val="en-GB"/>
          </w:rPr>
          <w:delText>s</w:delText>
        </w:r>
      </w:del>
      <w:ins w:id="20" w:author="José Manuel Aburto" w:date="2019-10-24T10:55:00Z">
        <w:r w:rsidR="00AB248F">
          <w:rPr>
            <w:rFonts w:ascii="Times New Roman" w:hAnsi="Times New Roman" w:cs="Times New Roman"/>
            <w:sz w:val="24"/>
            <w:szCs w:val="24"/>
            <w:lang w:val="en-GB"/>
          </w:rPr>
          <w:t>ve</w:t>
        </w:r>
      </w:ins>
      <w:r w:rsidR="00F57F0D">
        <w:rPr>
          <w:rFonts w:ascii="Times New Roman" w:hAnsi="Times New Roman" w:cs="Times New Roman"/>
          <w:sz w:val="24"/>
          <w:szCs w:val="24"/>
          <w:lang w:val="en-GB"/>
        </w:rPr>
        <w:t xml:space="preserve"> </w:t>
      </w:r>
      <w:commentRangeStart w:id="21"/>
      <w:r w:rsidR="00F57F0D">
        <w:rPr>
          <w:rFonts w:ascii="Times New Roman" w:hAnsi="Times New Roman" w:cs="Times New Roman"/>
          <w:sz w:val="24"/>
          <w:szCs w:val="24"/>
          <w:lang w:val="en-GB"/>
        </w:rPr>
        <w:t>increased</w:t>
      </w:r>
      <w:commentRangeEnd w:id="21"/>
      <w:r w:rsidR="00AB248F">
        <w:rPr>
          <w:rStyle w:val="CommentReference"/>
        </w:rPr>
        <w:commentReference w:id="21"/>
      </w:r>
      <w:del w:id="22" w:author="José Manuel Aburto" w:date="2019-10-24T10:56:00Z">
        <w:r w:rsidR="0011278C" w:rsidDel="00AB248F">
          <w:rPr>
            <w:rFonts w:ascii="Times New Roman" w:hAnsi="Times New Roman" w:cs="Times New Roman"/>
            <w:sz w:val="24"/>
            <w:szCs w:val="24"/>
            <w:lang w:val="en-GB"/>
          </w:rPr>
          <w:delText xml:space="preserve"> and</w:delText>
        </w:r>
        <w:r w:rsidR="00F57F0D" w:rsidDel="00AB248F">
          <w:rPr>
            <w:rFonts w:ascii="Times New Roman" w:hAnsi="Times New Roman" w:cs="Times New Roman"/>
            <w:sz w:val="24"/>
            <w:szCs w:val="24"/>
            <w:lang w:val="en-GB"/>
          </w:rPr>
          <w:delText xml:space="preserve"> the </w:delText>
        </w:r>
        <w:r w:rsidR="00F27061" w:rsidDel="00AB248F">
          <w:rPr>
            <w:rFonts w:ascii="Times New Roman" w:hAnsi="Times New Roman" w:cs="Times New Roman"/>
            <w:sz w:val="24"/>
            <w:szCs w:val="24"/>
            <w:lang w:val="en-GB"/>
          </w:rPr>
          <w:delText>modal age at death has been gradually shifting to the right of the distribution</w:delText>
        </w:r>
      </w:del>
      <w:r w:rsidR="005249CB">
        <w:rPr>
          <w:rFonts w:ascii="Times New Roman" w:hAnsi="Times New Roman" w:cs="Times New Roman"/>
          <w:sz w:val="24"/>
          <w:szCs w:val="24"/>
          <w:lang w:val="en-GB"/>
        </w:rPr>
        <w:t xml:space="preserve">. </w:t>
      </w:r>
      <w:r w:rsidR="001F52DE">
        <w:rPr>
          <w:rFonts w:ascii="Times New Roman" w:hAnsi="Times New Roman" w:cs="Times New Roman"/>
          <w:sz w:val="24"/>
          <w:szCs w:val="24"/>
          <w:lang w:val="en-GB"/>
        </w:rPr>
        <w:t>Yet,</w:t>
      </w:r>
      <w:r w:rsidR="005249CB">
        <w:rPr>
          <w:rFonts w:ascii="Times New Roman" w:hAnsi="Times New Roman" w:cs="Times New Roman"/>
          <w:sz w:val="24"/>
          <w:szCs w:val="24"/>
          <w:lang w:val="en-GB"/>
        </w:rPr>
        <w:t xml:space="preserve"> life expectancy and </w:t>
      </w:r>
      <w:commentRangeStart w:id="23"/>
      <w:r w:rsidR="005249CB">
        <w:rPr>
          <w:rFonts w:ascii="Times New Roman" w:hAnsi="Times New Roman" w:cs="Times New Roman"/>
          <w:sz w:val="24"/>
          <w:szCs w:val="24"/>
          <w:lang w:val="en-GB"/>
        </w:rPr>
        <w:t xml:space="preserve">lifespan variation </w:t>
      </w:r>
      <w:commentRangeEnd w:id="23"/>
      <w:r w:rsidR="00AB248F">
        <w:rPr>
          <w:rStyle w:val="CommentReference"/>
        </w:rPr>
        <w:commentReference w:id="23"/>
      </w:r>
      <w:r w:rsidR="003B5A31">
        <w:rPr>
          <w:rFonts w:ascii="Times New Roman" w:hAnsi="Times New Roman" w:cs="Times New Roman"/>
          <w:sz w:val="24"/>
          <w:szCs w:val="24"/>
          <w:lang w:val="en-GB"/>
        </w:rPr>
        <w:t xml:space="preserve">have been shown to follow different </w:t>
      </w:r>
      <w:r w:rsidR="00293443">
        <w:rPr>
          <w:rFonts w:ascii="Times New Roman" w:hAnsi="Times New Roman" w:cs="Times New Roman"/>
          <w:sz w:val="24"/>
          <w:szCs w:val="24"/>
          <w:lang w:val="en-GB"/>
        </w:rPr>
        <w:t xml:space="preserve">historical trends, so that one does not necessarily imply the other </w:t>
      </w:r>
      <w:commentRangeStart w:id="24"/>
      <w:r w:rsidR="00AB319C">
        <w:rPr>
          <w:rFonts w:ascii="Times New Roman" w:hAnsi="Times New Roman" w:cs="Times New Roman"/>
          <w:sz w:val="24"/>
          <w:szCs w:val="24"/>
          <w:lang w:val="en-GB"/>
        </w:rPr>
        <w:fldChar w:fldCharType="begin"/>
      </w:r>
      <w:r w:rsidR="00293443">
        <w:rPr>
          <w:rFonts w:ascii="Times New Roman" w:hAnsi="Times New Roman" w:cs="Times New Roman"/>
          <w:sz w:val="24"/>
          <w:szCs w:val="24"/>
          <w:lang w:val="en-GB"/>
        </w:rPr>
        <w:instrText xml:space="preserve"> ADDIN ZOTERO_ITEM CSL_CITATION {"citationID":"tFJ58a6t","properties":{"formattedCitation":"(Wilmoth and Horiuchi 1999)","plainCitation":"(Wilmoth and Horiuchi 1999)","noteIndex":0},"citationItems":[{"id":499,"uris":["http://zotero.org/users/5010345/items/KRD8NN4T"],"uri":["http://zotero.org/users/5010345/items/KRD8NN4T"],"itemData":{"id":499,"type":"article-journal","title":"Rectangularization revisited: Variability of age at death within human populations*","container-title":"Demography","page":"475-495","volume":"36","issue":"4","source":"Springer Link","abstract":"Rectangularization of human survival curves is associated with decreasing variability in the distribution of ages at death. This variability, as measured by the interquartile range of life table ages at death, has decreased from about 65 years to 15 years since 1751 in Sweden. Most of this decline occurred between the 1870s and the 1950s. Since then, variability in age at death has been nearly constant in Sweden, Japan, and the United States, defying predictions of a continuing rectangularization. The United States is characterized by a relatively high degree of variability, compared with both Sweden and Japan. We suggest that the historical compression of mortality may have had significant psychological and behavioral impacts.","DOI":"10.2307/2648085","ISSN":"1533-7790","title-short":"Rectangularization revisited","journalAbbreviation":"Demography","language":"en","author":[{"family":"Wilmoth","given":"John R."},{"family":"Horiuchi","given":"Shiro"}],"issued":{"date-parts":[["1999",11,1]]}}}],"schema":"https://github.com/citation-style-language/schema/raw/master/csl-citation.json"} </w:instrText>
      </w:r>
      <w:r w:rsidR="00AB319C">
        <w:rPr>
          <w:rFonts w:ascii="Times New Roman" w:hAnsi="Times New Roman" w:cs="Times New Roman"/>
          <w:sz w:val="24"/>
          <w:szCs w:val="24"/>
          <w:lang w:val="en-GB"/>
        </w:rPr>
        <w:fldChar w:fldCharType="separate"/>
      </w:r>
      <w:r w:rsidR="00293443" w:rsidRPr="00293443">
        <w:rPr>
          <w:rFonts w:ascii="Times New Roman" w:hAnsi="Times New Roman" w:cs="Times New Roman"/>
          <w:sz w:val="24"/>
          <w:lang w:val="en-GB"/>
        </w:rPr>
        <w:t>(Wilmoth and Horiuchi 1999)</w:t>
      </w:r>
      <w:r w:rsidR="00AB319C">
        <w:rPr>
          <w:rFonts w:ascii="Times New Roman" w:hAnsi="Times New Roman" w:cs="Times New Roman"/>
          <w:sz w:val="24"/>
          <w:szCs w:val="24"/>
          <w:lang w:val="en-GB"/>
        </w:rPr>
        <w:fldChar w:fldCharType="end"/>
      </w:r>
      <w:commentRangeEnd w:id="24"/>
      <w:r w:rsidR="00AB248F">
        <w:rPr>
          <w:rStyle w:val="CommentReference"/>
        </w:rPr>
        <w:commentReference w:id="24"/>
      </w:r>
      <w:r w:rsidR="00F90CE8">
        <w:rPr>
          <w:rFonts w:ascii="Times New Roman" w:hAnsi="Times New Roman" w:cs="Times New Roman"/>
          <w:sz w:val="24"/>
          <w:szCs w:val="24"/>
          <w:lang w:val="en-GB"/>
        </w:rPr>
        <w:t xml:space="preserve">. </w:t>
      </w:r>
      <w:r w:rsidR="007421A8">
        <w:rPr>
          <w:rFonts w:ascii="Times New Roman" w:hAnsi="Times New Roman" w:cs="Times New Roman"/>
          <w:sz w:val="24"/>
          <w:szCs w:val="24"/>
          <w:lang w:val="en-GB"/>
        </w:rPr>
        <w:t>Therefore, by only focusing on life expectancy</w:t>
      </w:r>
      <w:r w:rsidR="00F079A2">
        <w:rPr>
          <w:rFonts w:ascii="Times New Roman" w:hAnsi="Times New Roman" w:cs="Times New Roman"/>
          <w:sz w:val="24"/>
          <w:szCs w:val="24"/>
          <w:lang w:val="en-GB"/>
        </w:rPr>
        <w:t>, we miss</w:t>
      </w:r>
      <w:ins w:id="25" w:author="José Manuel Aburto" w:date="2019-10-24T10:59:00Z">
        <w:r w:rsidR="00AB248F">
          <w:rPr>
            <w:rFonts w:ascii="Times New Roman" w:hAnsi="Times New Roman" w:cs="Times New Roman"/>
            <w:sz w:val="24"/>
            <w:szCs w:val="24"/>
            <w:lang w:val="en-GB"/>
          </w:rPr>
          <w:t xml:space="preserve"> a fundamental inequality in age at death.</w:t>
        </w:r>
      </w:ins>
      <w:del w:id="26" w:author="José Manuel Aburto" w:date="2019-10-24T10:59:00Z">
        <w:r w:rsidR="00F079A2" w:rsidDel="00AB248F">
          <w:rPr>
            <w:rFonts w:ascii="Times New Roman" w:hAnsi="Times New Roman" w:cs="Times New Roman"/>
            <w:sz w:val="24"/>
            <w:szCs w:val="24"/>
            <w:lang w:val="en-GB"/>
          </w:rPr>
          <w:delText xml:space="preserve"> </w:delText>
        </w:r>
        <w:commentRangeStart w:id="27"/>
        <w:r w:rsidR="00E41261" w:rsidDel="00AB248F">
          <w:rPr>
            <w:rFonts w:ascii="Times New Roman" w:hAnsi="Times New Roman" w:cs="Times New Roman"/>
            <w:sz w:val="24"/>
            <w:szCs w:val="24"/>
            <w:lang w:val="en-GB"/>
          </w:rPr>
          <w:delText xml:space="preserve">within and between-group </w:delText>
        </w:r>
        <w:r w:rsidR="00C14814" w:rsidDel="00AB248F">
          <w:rPr>
            <w:rFonts w:ascii="Times New Roman" w:hAnsi="Times New Roman" w:cs="Times New Roman"/>
            <w:sz w:val="24"/>
            <w:szCs w:val="24"/>
            <w:lang w:val="en-GB"/>
          </w:rPr>
          <w:delText>variations which</w:delText>
        </w:r>
        <w:r w:rsidR="0069290B" w:rsidDel="00AB248F">
          <w:rPr>
            <w:rFonts w:ascii="Times New Roman" w:hAnsi="Times New Roman" w:cs="Times New Roman"/>
            <w:sz w:val="24"/>
            <w:szCs w:val="24"/>
            <w:lang w:val="en-GB"/>
          </w:rPr>
          <w:delText>,</w:delText>
        </w:r>
        <w:r w:rsidR="00C14814" w:rsidDel="00AB248F">
          <w:rPr>
            <w:rFonts w:ascii="Times New Roman" w:hAnsi="Times New Roman" w:cs="Times New Roman"/>
            <w:sz w:val="24"/>
            <w:szCs w:val="24"/>
            <w:lang w:val="en-GB"/>
          </w:rPr>
          <w:delText xml:space="preserve"> often follow</w:delText>
        </w:r>
        <w:r w:rsidR="0069290B" w:rsidDel="00AB248F">
          <w:rPr>
            <w:rFonts w:ascii="Times New Roman" w:hAnsi="Times New Roman" w:cs="Times New Roman"/>
            <w:sz w:val="24"/>
            <w:szCs w:val="24"/>
            <w:lang w:val="en-GB"/>
          </w:rPr>
          <w:delText>ing</w:delText>
        </w:r>
        <w:r w:rsidR="00C14814" w:rsidDel="00AB248F">
          <w:rPr>
            <w:rFonts w:ascii="Times New Roman" w:hAnsi="Times New Roman" w:cs="Times New Roman"/>
            <w:sz w:val="24"/>
            <w:szCs w:val="24"/>
            <w:lang w:val="en-GB"/>
          </w:rPr>
          <w:delText xml:space="preserve"> </w:delText>
        </w:r>
        <w:r w:rsidR="00FC63D8" w:rsidDel="00AB248F">
          <w:rPr>
            <w:rFonts w:ascii="Times New Roman" w:hAnsi="Times New Roman" w:cs="Times New Roman"/>
            <w:sz w:val="24"/>
            <w:szCs w:val="24"/>
            <w:lang w:val="en-GB"/>
          </w:rPr>
          <w:delText xml:space="preserve">socio-economic and </w:delText>
        </w:r>
        <w:r w:rsidR="00C36FDF" w:rsidDel="00AB248F">
          <w:rPr>
            <w:rFonts w:ascii="Times New Roman" w:hAnsi="Times New Roman" w:cs="Times New Roman"/>
            <w:sz w:val="24"/>
            <w:szCs w:val="24"/>
            <w:lang w:val="en-GB"/>
          </w:rPr>
          <w:delText>other socially relevant lines</w:delText>
        </w:r>
        <w:r w:rsidR="00FC59E9" w:rsidDel="00AB248F">
          <w:rPr>
            <w:rFonts w:ascii="Times New Roman" w:hAnsi="Times New Roman" w:cs="Times New Roman"/>
            <w:sz w:val="24"/>
            <w:szCs w:val="24"/>
            <w:lang w:val="en-GB"/>
          </w:rPr>
          <w:delText>, can rightl</w:delText>
        </w:r>
        <w:r w:rsidR="00233FF1" w:rsidDel="00AB248F">
          <w:rPr>
            <w:rFonts w:ascii="Times New Roman" w:hAnsi="Times New Roman" w:cs="Times New Roman"/>
            <w:sz w:val="24"/>
            <w:szCs w:val="24"/>
            <w:lang w:val="en-GB"/>
          </w:rPr>
          <w:delText xml:space="preserve">y </w:delText>
        </w:r>
        <w:r w:rsidR="0069290B" w:rsidDel="00AB248F">
          <w:rPr>
            <w:rFonts w:ascii="Times New Roman" w:hAnsi="Times New Roman" w:cs="Times New Roman"/>
            <w:sz w:val="24"/>
            <w:szCs w:val="24"/>
            <w:lang w:val="en-GB"/>
          </w:rPr>
          <w:delText>be considered</w:delText>
        </w:r>
        <w:r w:rsidR="00F2577F" w:rsidDel="00AB248F">
          <w:rPr>
            <w:rFonts w:ascii="Times New Roman" w:hAnsi="Times New Roman" w:cs="Times New Roman"/>
            <w:sz w:val="24"/>
            <w:szCs w:val="24"/>
            <w:lang w:val="en-GB"/>
          </w:rPr>
          <w:delText xml:space="preserve"> as</w:delText>
        </w:r>
        <w:r w:rsidR="00233FF1" w:rsidDel="00AB248F">
          <w:rPr>
            <w:rFonts w:ascii="Times New Roman" w:hAnsi="Times New Roman" w:cs="Times New Roman"/>
            <w:sz w:val="24"/>
            <w:szCs w:val="24"/>
            <w:lang w:val="en-GB"/>
          </w:rPr>
          <w:delText xml:space="preserve"> lifespan inequalities</w:delText>
        </w:r>
        <w:r w:rsidR="00543AF3" w:rsidDel="00AB248F">
          <w:rPr>
            <w:rFonts w:ascii="Times New Roman" w:hAnsi="Times New Roman" w:cs="Times New Roman"/>
            <w:sz w:val="24"/>
            <w:szCs w:val="24"/>
            <w:lang w:val="en-GB"/>
          </w:rPr>
          <w:delText xml:space="preserve"> </w:delText>
        </w:r>
        <w:r w:rsidR="00AB319C" w:rsidDel="00AB248F">
          <w:rPr>
            <w:rFonts w:ascii="Times New Roman" w:hAnsi="Times New Roman" w:cs="Times New Roman"/>
            <w:sz w:val="24"/>
            <w:szCs w:val="24"/>
            <w:lang w:val="en-GB"/>
          </w:rPr>
          <w:fldChar w:fldCharType="begin"/>
        </w:r>
        <w:r w:rsidR="00FE2887" w:rsidDel="00AB248F">
          <w:rPr>
            <w:rFonts w:ascii="Times New Roman" w:hAnsi="Times New Roman" w:cs="Times New Roman"/>
            <w:sz w:val="24"/>
            <w:szCs w:val="24"/>
            <w:lang w:val="en-GB"/>
          </w:rPr>
          <w:delInstrText xml:space="preserve"> ADDIN ZOTERO_ITEM CSL_CITATION {"citationID":"AqQaCfDa","properties":{"formattedCitation":"(van Raalte et al. 2011)","plainCitation":"(van Raalte et al. 2011)","noteIndex":0},"citationItems":[{"id":515,"uris":["http://zotero.org/users/5010345/items/SST72DM4"],"uri":["http://zotero.org/users/5010345/items/SST72DM4"],"itemData":{"id":515,"type":"article-journal","title":"More variation in lifespan in lower educated groups: evidence from 10 European countries","container-title":"International Journal of Epidemiology","page":"1703-1714","volume":"40","issue":"6","source":"academic.oup.com","abstract":"Abstract.  Background Whereas it is well established that people with a lower socio-economic position have a shorter average lifespan, it is less clear what the","DOI":"10.1093/ije/dyr146","ISSN":"0300-5771","title-short":"More variation in lifespan in lower educated groups","journalAbbreviation":"Int J Epidemiol","language":"en","author":[{"family":"Raalte","given":"Alyson A.","non-dropping-particle":"van"},{"family":"Kunst","given":"Anton E."},{"family":"Deboosere","given":"Patrick"},{"family":"Leinsalu","given":"Mall"},{"family":"Lundberg","given":"Olle"},{"family":"Martikainen","given":"Pekka"},{"family":"Strand","given":"Bjørn Heine"},{"family":"Artnik","given":"Barbara"},{"family":"Wojtyniak","given":"Bogdan"},{"family":"Mackenbach","given":"Johan P."}],"issued":{"date-parts":[["2011",12,1]]}}}],"schema":"https://github.com/citation-style-language/schema/raw/master/csl-citation.json"} </w:delInstrText>
        </w:r>
        <w:r w:rsidR="00AB319C" w:rsidDel="00AB248F">
          <w:rPr>
            <w:rFonts w:ascii="Times New Roman" w:hAnsi="Times New Roman" w:cs="Times New Roman"/>
            <w:sz w:val="24"/>
            <w:szCs w:val="24"/>
            <w:lang w:val="en-GB"/>
          </w:rPr>
          <w:fldChar w:fldCharType="separate"/>
        </w:r>
        <w:r w:rsidR="00FE2887" w:rsidRPr="00FE2887" w:rsidDel="00AB248F">
          <w:rPr>
            <w:rFonts w:ascii="Times New Roman" w:hAnsi="Times New Roman" w:cs="Times New Roman"/>
            <w:sz w:val="24"/>
            <w:lang w:val="en-GB"/>
          </w:rPr>
          <w:delText>(van Raalte et al. 2011)</w:delText>
        </w:r>
        <w:r w:rsidR="00AB319C" w:rsidDel="00AB248F">
          <w:rPr>
            <w:rFonts w:ascii="Times New Roman" w:hAnsi="Times New Roman" w:cs="Times New Roman"/>
            <w:sz w:val="24"/>
            <w:szCs w:val="24"/>
            <w:lang w:val="en-GB"/>
          </w:rPr>
          <w:fldChar w:fldCharType="end"/>
        </w:r>
        <w:r w:rsidR="00233FF1" w:rsidDel="00AB248F">
          <w:rPr>
            <w:rFonts w:ascii="Times New Roman" w:hAnsi="Times New Roman" w:cs="Times New Roman"/>
            <w:sz w:val="24"/>
            <w:szCs w:val="24"/>
            <w:lang w:val="en-GB"/>
          </w:rPr>
          <w:delText>.</w:delText>
        </w:r>
      </w:del>
      <w:commentRangeEnd w:id="27"/>
      <w:r w:rsidR="00AB248F">
        <w:rPr>
          <w:rStyle w:val="CommentReference"/>
        </w:rPr>
        <w:commentReference w:id="27"/>
      </w:r>
    </w:p>
    <w:p w14:paraId="45F29B2D" w14:textId="77777777" w:rsidR="00D06A8C" w:rsidRDefault="008D1077" w:rsidP="00C1723D">
      <w:pPr>
        <w:spacing w:line="360" w:lineRule="auto"/>
        <w:jc w:val="both"/>
        <w:rPr>
          <w:ins w:id="28" w:author="José Manuel Aburto" w:date="2019-10-24T11:10:00Z"/>
          <w:rFonts w:ascii="Times New Roman" w:hAnsi="Times New Roman" w:cs="Times New Roman"/>
          <w:sz w:val="24"/>
          <w:szCs w:val="24"/>
          <w:lang w:val="en-GB"/>
        </w:rPr>
      </w:pPr>
      <w:commentRangeStart w:id="29"/>
      <w:del w:id="30" w:author="José Manuel Aburto" w:date="2019-10-24T11:01:00Z">
        <w:r w:rsidDel="001D7324">
          <w:rPr>
            <w:rFonts w:ascii="Times New Roman" w:hAnsi="Times New Roman" w:cs="Times New Roman"/>
            <w:sz w:val="24"/>
            <w:szCs w:val="24"/>
            <w:lang w:val="en-GB"/>
          </w:rPr>
          <w:delText>The q</w:delText>
        </w:r>
        <w:r w:rsidR="00F5359F" w:rsidDel="001D7324">
          <w:rPr>
            <w:rFonts w:ascii="Times New Roman" w:hAnsi="Times New Roman" w:cs="Times New Roman"/>
            <w:sz w:val="24"/>
            <w:szCs w:val="24"/>
            <w:lang w:val="en-GB"/>
          </w:rPr>
          <w:delText>uestion of lifespan inequality</w:delText>
        </w:r>
        <w:r w:rsidR="006D4A7B" w:rsidDel="001D7324">
          <w:rPr>
            <w:rFonts w:ascii="Times New Roman" w:hAnsi="Times New Roman" w:cs="Times New Roman"/>
            <w:sz w:val="24"/>
            <w:szCs w:val="24"/>
            <w:lang w:val="en-GB"/>
          </w:rPr>
          <w:delText xml:space="preserve"> is an extensive one</w:delText>
        </w:r>
        <w:r w:rsidR="00B21741" w:rsidDel="001D7324">
          <w:rPr>
            <w:rFonts w:ascii="Times New Roman" w:hAnsi="Times New Roman" w:cs="Times New Roman"/>
            <w:sz w:val="24"/>
            <w:szCs w:val="24"/>
            <w:lang w:val="en-GB"/>
          </w:rPr>
          <w:delText xml:space="preserve"> and we do not plan </w:delText>
        </w:r>
        <w:r w:rsidR="00E77577" w:rsidDel="001D7324">
          <w:rPr>
            <w:rFonts w:ascii="Times New Roman" w:hAnsi="Times New Roman" w:cs="Times New Roman"/>
            <w:sz w:val="24"/>
            <w:szCs w:val="24"/>
            <w:lang w:val="en-GB"/>
          </w:rPr>
          <w:delText>to exhaust it.</w:delText>
        </w:r>
        <w:r w:rsidR="008F7E4A" w:rsidDel="001D7324">
          <w:rPr>
            <w:rFonts w:ascii="Times New Roman" w:hAnsi="Times New Roman" w:cs="Times New Roman"/>
            <w:sz w:val="24"/>
            <w:szCs w:val="24"/>
            <w:lang w:val="en-GB"/>
          </w:rPr>
          <w:delText xml:space="preserve"> </w:delText>
        </w:r>
      </w:del>
      <w:commentRangeEnd w:id="29"/>
      <w:r w:rsidR="001D7324">
        <w:rPr>
          <w:rStyle w:val="CommentReference"/>
        </w:rPr>
        <w:commentReference w:id="29"/>
      </w:r>
      <w:del w:id="31" w:author="José Manuel Aburto" w:date="2019-10-24T11:05:00Z">
        <w:r w:rsidR="00354D30" w:rsidDel="001D7324">
          <w:rPr>
            <w:rFonts w:ascii="Times New Roman" w:hAnsi="Times New Roman" w:cs="Times New Roman"/>
            <w:sz w:val="24"/>
            <w:szCs w:val="24"/>
            <w:lang w:val="en-GB"/>
          </w:rPr>
          <w:delText>Instead</w:delText>
        </w:r>
        <w:r w:rsidR="001268DD" w:rsidDel="001D7324">
          <w:rPr>
            <w:rFonts w:ascii="Times New Roman" w:hAnsi="Times New Roman" w:cs="Times New Roman"/>
            <w:sz w:val="24"/>
            <w:szCs w:val="24"/>
            <w:lang w:val="en-GB"/>
          </w:rPr>
          <w:delText>, we will focus</w:delText>
        </w:r>
      </w:del>
      <w:r w:rsidR="001268DD">
        <w:rPr>
          <w:rFonts w:ascii="Times New Roman" w:hAnsi="Times New Roman" w:cs="Times New Roman"/>
          <w:sz w:val="24"/>
          <w:szCs w:val="24"/>
          <w:lang w:val="en-GB"/>
        </w:rPr>
        <w:t xml:space="preserve"> on</w:t>
      </w:r>
      <w:r w:rsidR="008F7E4A">
        <w:rPr>
          <w:rFonts w:ascii="Times New Roman" w:hAnsi="Times New Roman" w:cs="Times New Roman"/>
          <w:sz w:val="24"/>
          <w:szCs w:val="24"/>
          <w:lang w:val="en-GB"/>
        </w:rPr>
        <w:t xml:space="preserve"> a specific subset of populations: those experiencing a mortality cris</w:t>
      </w:r>
      <w:ins w:id="32" w:author="José Manuel Aburto" w:date="2019-10-24T11:05:00Z">
        <w:r w:rsidR="001D7324">
          <w:rPr>
            <w:rFonts w:ascii="Times New Roman" w:hAnsi="Times New Roman" w:cs="Times New Roman"/>
            <w:sz w:val="24"/>
            <w:szCs w:val="24"/>
            <w:lang w:val="en-GB"/>
          </w:rPr>
          <w:t>e</w:t>
        </w:r>
      </w:ins>
      <w:del w:id="33" w:author="José Manuel Aburto" w:date="2019-10-24T11:05:00Z">
        <w:r w:rsidR="008F7E4A" w:rsidDel="001D7324">
          <w:rPr>
            <w:rFonts w:ascii="Times New Roman" w:hAnsi="Times New Roman" w:cs="Times New Roman"/>
            <w:sz w:val="24"/>
            <w:szCs w:val="24"/>
            <w:lang w:val="en-GB"/>
          </w:rPr>
          <w:delText>i</w:delText>
        </w:r>
      </w:del>
      <w:r w:rsidR="008F7E4A">
        <w:rPr>
          <w:rFonts w:ascii="Times New Roman" w:hAnsi="Times New Roman" w:cs="Times New Roman"/>
          <w:sz w:val="24"/>
          <w:szCs w:val="24"/>
          <w:lang w:val="en-GB"/>
        </w:rPr>
        <w:t>s</w:t>
      </w:r>
      <w:ins w:id="34" w:author="José Manuel Aburto" w:date="2019-10-24T11:05:00Z">
        <w:r w:rsidR="001D7324">
          <w:rPr>
            <w:rFonts w:ascii="Times New Roman" w:hAnsi="Times New Roman" w:cs="Times New Roman"/>
            <w:sz w:val="24"/>
            <w:szCs w:val="24"/>
            <w:lang w:val="en-GB"/>
          </w:rPr>
          <w:t xml:space="preserve"> such as…</w:t>
        </w:r>
      </w:ins>
      <w:r w:rsidR="008F7E4A">
        <w:rPr>
          <w:rFonts w:ascii="Times New Roman" w:hAnsi="Times New Roman" w:cs="Times New Roman"/>
          <w:sz w:val="24"/>
          <w:szCs w:val="24"/>
          <w:lang w:val="en-GB"/>
        </w:rPr>
        <w:t>.</w:t>
      </w:r>
      <w:r w:rsidR="002E1556">
        <w:rPr>
          <w:rFonts w:ascii="Times New Roman" w:hAnsi="Times New Roman" w:cs="Times New Roman"/>
          <w:sz w:val="24"/>
          <w:szCs w:val="24"/>
          <w:lang w:val="en-GB"/>
        </w:rPr>
        <w:t xml:space="preserve"> </w:t>
      </w:r>
      <w:commentRangeStart w:id="35"/>
      <w:r w:rsidR="006B72E9">
        <w:rPr>
          <w:rFonts w:ascii="Times New Roman" w:hAnsi="Times New Roman" w:cs="Times New Roman"/>
          <w:sz w:val="24"/>
          <w:szCs w:val="24"/>
          <w:lang w:val="en-GB"/>
        </w:rPr>
        <w:t>Although we will use</w:t>
      </w:r>
      <w:r w:rsidR="00A6614B">
        <w:rPr>
          <w:rFonts w:ascii="Times New Roman" w:hAnsi="Times New Roman" w:cs="Times New Roman"/>
          <w:sz w:val="24"/>
          <w:szCs w:val="24"/>
          <w:lang w:val="en-GB"/>
        </w:rPr>
        <w:t xml:space="preserve"> </w:t>
      </w:r>
      <w:r w:rsidR="0019101F">
        <w:rPr>
          <w:rFonts w:ascii="Times New Roman" w:hAnsi="Times New Roman" w:cs="Times New Roman"/>
          <w:sz w:val="24"/>
          <w:szCs w:val="24"/>
          <w:lang w:val="en-GB"/>
        </w:rPr>
        <w:t>historical data from the HMD</w:t>
      </w:r>
      <w:r w:rsidR="001A73D6">
        <w:rPr>
          <w:rFonts w:ascii="Times New Roman" w:hAnsi="Times New Roman" w:cs="Times New Roman"/>
          <w:sz w:val="24"/>
          <w:szCs w:val="24"/>
          <w:lang w:val="en-GB"/>
        </w:rPr>
        <w:t>, as th</w:t>
      </w:r>
      <w:r w:rsidR="006B72E9">
        <w:rPr>
          <w:rFonts w:ascii="Times New Roman" w:hAnsi="Times New Roman" w:cs="Times New Roman"/>
          <w:sz w:val="24"/>
          <w:szCs w:val="24"/>
          <w:lang w:val="en-GB"/>
        </w:rPr>
        <w:t xml:space="preserve">ese are more readily available, our ambition </w:t>
      </w:r>
      <w:r w:rsidR="00A76167">
        <w:rPr>
          <w:rFonts w:ascii="Times New Roman" w:hAnsi="Times New Roman" w:cs="Times New Roman"/>
          <w:sz w:val="24"/>
          <w:szCs w:val="24"/>
          <w:lang w:val="en-GB"/>
        </w:rPr>
        <w:t xml:space="preserve">is not confined to </w:t>
      </w:r>
      <w:r w:rsidR="004F39A6">
        <w:rPr>
          <w:rFonts w:ascii="Times New Roman" w:hAnsi="Times New Roman" w:cs="Times New Roman"/>
          <w:sz w:val="24"/>
          <w:szCs w:val="24"/>
          <w:lang w:val="en-GB"/>
        </w:rPr>
        <w:t>historical research.</w:t>
      </w:r>
      <w:commentRangeEnd w:id="35"/>
      <w:r w:rsidR="001D7324">
        <w:rPr>
          <w:rStyle w:val="CommentReference"/>
        </w:rPr>
        <w:commentReference w:id="35"/>
      </w:r>
      <w:r w:rsidR="0090146C">
        <w:rPr>
          <w:rFonts w:ascii="Times New Roman" w:hAnsi="Times New Roman" w:cs="Times New Roman"/>
          <w:sz w:val="24"/>
          <w:szCs w:val="24"/>
          <w:lang w:val="en-GB"/>
        </w:rPr>
        <w:t xml:space="preserve"> I</w:t>
      </w:r>
      <w:r w:rsidR="00974612">
        <w:rPr>
          <w:rFonts w:ascii="Times New Roman" w:hAnsi="Times New Roman" w:cs="Times New Roman"/>
          <w:sz w:val="24"/>
          <w:szCs w:val="24"/>
          <w:lang w:val="en-GB"/>
        </w:rPr>
        <w:t>n fact,</w:t>
      </w:r>
      <w:r w:rsidR="00FC558E">
        <w:rPr>
          <w:rFonts w:ascii="Times New Roman" w:hAnsi="Times New Roman" w:cs="Times New Roman"/>
          <w:sz w:val="24"/>
          <w:szCs w:val="24"/>
          <w:lang w:val="en-GB"/>
        </w:rPr>
        <w:t xml:space="preserve"> mortality crises, such as epidemics, famines</w:t>
      </w:r>
      <w:r w:rsidR="00D161C1">
        <w:rPr>
          <w:rFonts w:ascii="Times New Roman" w:hAnsi="Times New Roman" w:cs="Times New Roman"/>
          <w:sz w:val="24"/>
          <w:szCs w:val="24"/>
          <w:lang w:val="en-GB"/>
        </w:rPr>
        <w:t xml:space="preserve"> and natural</w:t>
      </w:r>
      <w:r w:rsidR="00D80FD8">
        <w:rPr>
          <w:rFonts w:ascii="Times New Roman" w:hAnsi="Times New Roman" w:cs="Times New Roman"/>
          <w:sz w:val="24"/>
          <w:szCs w:val="24"/>
          <w:lang w:val="en-GB"/>
        </w:rPr>
        <w:t xml:space="preserve"> or artificial catastrophes, </w:t>
      </w:r>
      <w:r w:rsidR="00B1735B">
        <w:rPr>
          <w:rFonts w:ascii="Times New Roman" w:hAnsi="Times New Roman" w:cs="Times New Roman"/>
          <w:sz w:val="24"/>
          <w:szCs w:val="24"/>
          <w:lang w:val="en-GB"/>
        </w:rPr>
        <w:t xml:space="preserve">are not a thing of the past. On </w:t>
      </w:r>
      <w:r w:rsidR="00237243">
        <w:rPr>
          <w:rFonts w:ascii="Times New Roman" w:hAnsi="Times New Roman" w:cs="Times New Roman"/>
          <w:sz w:val="24"/>
          <w:szCs w:val="24"/>
          <w:lang w:val="en-GB"/>
        </w:rPr>
        <w:t xml:space="preserve">the contrary, they will become an ever more pressing </w:t>
      </w:r>
      <w:r w:rsidR="00686E8F">
        <w:rPr>
          <w:rFonts w:ascii="Times New Roman" w:hAnsi="Times New Roman" w:cs="Times New Roman"/>
          <w:sz w:val="24"/>
          <w:szCs w:val="24"/>
          <w:lang w:val="en-GB"/>
        </w:rPr>
        <w:t xml:space="preserve">question as extreme </w:t>
      </w:r>
      <w:r w:rsidR="00C40535">
        <w:rPr>
          <w:rFonts w:ascii="Times New Roman" w:hAnsi="Times New Roman" w:cs="Times New Roman"/>
          <w:sz w:val="24"/>
          <w:szCs w:val="24"/>
          <w:lang w:val="en-GB"/>
        </w:rPr>
        <w:t xml:space="preserve">weather </w:t>
      </w:r>
      <w:r w:rsidR="00686E8F">
        <w:rPr>
          <w:rFonts w:ascii="Times New Roman" w:hAnsi="Times New Roman" w:cs="Times New Roman"/>
          <w:sz w:val="24"/>
          <w:szCs w:val="24"/>
          <w:lang w:val="en-GB"/>
        </w:rPr>
        <w:t>events increase in</w:t>
      </w:r>
      <w:r w:rsidR="00FE2887">
        <w:rPr>
          <w:rFonts w:ascii="Times New Roman" w:hAnsi="Times New Roman" w:cs="Times New Roman"/>
          <w:sz w:val="24"/>
          <w:szCs w:val="24"/>
          <w:lang w:val="en-GB"/>
        </w:rPr>
        <w:t xml:space="preserve"> frequency with climate change </w:t>
      </w:r>
      <w:r w:rsidR="00AB319C">
        <w:rPr>
          <w:rFonts w:ascii="Times New Roman" w:hAnsi="Times New Roman" w:cs="Times New Roman"/>
          <w:sz w:val="24"/>
          <w:szCs w:val="24"/>
          <w:lang w:val="en-GB"/>
        </w:rPr>
        <w:fldChar w:fldCharType="begin"/>
      </w:r>
      <w:r w:rsidR="00FE2887">
        <w:rPr>
          <w:rFonts w:ascii="Times New Roman" w:hAnsi="Times New Roman" w:cs="Times New Roman"/>
          <w:sz w:val="24"/>
          <w:szCs w:val="24"/>
          <w:lang w:val="en-GB"/>
        </w:rPr>
        <w:instrText xml:space="preserve"> ADDIN ZOTERO_ITEM CSL_CITATION {"citationID":"4NEEIyMj","properties":{"formattedCitation":"(Cynthia et al. 2001)","plainCitation":"(Cynthia et al. 2001)","noteIndex":0},"citationItems":[{"id":521,"uris":["http://zotero.org/users/5010345/items/XTX6ZYBH"],"uri":["http://zotero.org/users/5010345/items/XTX6ZYBH"],"itemData":{"id":521,"type":"article-journal","title":"Climate change and extreme weather events; implications for food production, plant diseases, and pests","container-title":"Global change &amp; human health","volume":"2","issue":"2","author":[{"family":"Cynthia","given":"Rosenzweig"},{"family":"Iglesias","given":"Anna"},{"family":"Yang","given":"Xiao-Bing"},{"family":"Epstein","given":"Paul R."},{"family":"Chivian","given":"Eric"}],"issued":{"date-parts":[["2001"]]}}}],"schema":"https://github.com/citation-style-language/schema/raw/master/csl-citation.json"} </w:instrText>
      </w:r>
      <w:r w:rsidR="00AB319C">
        <w:rPr>
          <w:rFonts w:ascii="Times New Roman" w:hAnsi="Times New Roman" w:cs="Times New Roman"/>
          <w:sz w:val="24"/>
          <w:szCs w:val="24"/>
          <w:lang w:val="en-GB"/>
        </w:rPr>
        <w:fldChar w:fldCharType="separate"/>
      </w:r>
      <w:r w:rsidR="00FE2887" w:rsidRPr="00FE2887">
        <w:rPr>
          <w:rFonts w:ascii="Times New Roman" w:hAnsi="Times New Roman" w:cs="Times New Roman"/>
          <w:sz w:val="24"/>
          <w:lang w:val="en-GB"/>
        </w:rPr>
        <w:t>(Cynthia et al. 2001)</w:t>
      </w:r>
      <w:r w:rsidR="00AB319C">
        <w:rPr>
          <w:rFonts w:ascii="Times New Roman" w:hAnsi="Times New Roman" w:cs="Times New Roman"/>
          <w:sz w:val="24"/>
          <w:szCs w:val="24"/>
          <w:lang w:val="en-GB"/>
        </w:rPr>
        <w:fldChar w:fldCharType="end"/>
      </w:r>
      <w:r w:rsidR="002420A9">
        <w:rPr>
          <w:rFonts w:ascii="Times New Roman" w:hAnsi="Times New Roman" w:cs="Times New Roman"/>
          <w:sz w:val="24"/>
          <w:szCs w:val="24"/>
          <w:lang w:val="en-GB"/>
        </w:rPr>
        <w:t xml:space="preserve">. </w:t>
      </w:r>
      <w:r w:rsidR="00F22F05">
        <w:rPr>
          <w:rFonts w:ascii="Times New Roman" w:hAnsi="Times New Roman" w:cs="Times New Roman"/>
          <w:sz w:val="24"/>
          <w:szCs w:val="24"/>
          <w:lang w:val="en-GB"/>
        </w:rPr>
        <w:t xml:space="preserve">By analysing and comparing </w:t>
      </w:r>
      <w:r w:rsidR="00894678">
        <w:rPr>
          <w:rFonts w:ascii="Times New Roman" w:hAnsi="Times New Roman" w:cs="Times New Roman"/>
          <w:sz w:val="24"/>
          <w:szCs w:val="24"/>
          <w:lang w:val="en-GB"/>
        </w:rPr>
        <w:t>the evolution</w:t>
      </w:r>
      <w:r w:rsidR="00E073B5">
        <w:rPr>
          <w:rFonts w:ascii="Times New Roman" w:hAnsi="Times New Roman" w:cs="Times New Roman"/>
          <w:sz w:val="24"/>
          <w:szCs w:val="24"/>
          <w:lang w:val="en-GB"/>
        </w:rPr>
        <w:t xml:space="preserve"> </w:t>
      </w:r>
      <w:r w:rsidR="0049305A">
        <w:rPr>
          <w:rFonts w:ascii="Times New Roman" w:hAnsi="Times New Roman" w:cs="Times New Roman"/>
          <w:sz w:val="24"/>
          <w:szCs w:val="24"/>
          <w:lang w:val="en-GB"/>
        </w:rPr>
        <w:t>of</w:t>
      </w:r>
      <w:r w:rsidR="00884A7A">
        <w:rPr>
          <w:rFonts w:ascii="Times New Roman" w:hAnsi="Times New Roman" w:cs="Times New Roman"/>
          <w:sz w:val="24"/>
          <w:szCs w:val="24"/>
          <w:lang w:val="en-GB"/>
        </w:rPr>
        <w:t xml:space="preserve"> different </w:t>
      </w:r>
      <w:r w:rsidR="00E073B5">
        <w:rPr>
          <w:rFonts w:ascii="Times New Roman" w:hAnsi="Times New Roman" w:cs="Times New Roman"/>
          <w:sz w:val="24"/>
          <w:szCs w:val="24"/>
          <w:lang w:val="en-GB"/>
        </w:rPr>
        <w:t>populations</w:t>
      </w:r>
      <w:r w:rsidR="00F608A4">
        <w:rPr>
          <w:rFonts w:ascii="Times New Roman" w:hAnsi="Times New Roman" w:cs="Times New Roman"/>
          <w:sz w:val="24"/>
          <w:szCs w:val="24"/>
          <w:lang w:val="en-GB"/>
        </w:rPr>
        <w:t xml:space="preserve">, we wish </w:t>
      </w:r>
      <w:r w:rsidR="0049305A">
        <w:rPr>
          <w:rFonts w:ascii="Times New Roman" w:hAnsi="Times New Roman" w:cs="Times New Roman"/>
          <w:sz w:val="24"/>
          <w:szCs w:val="24"/>
          <w:lang w:val="en-GB"/>
        </w:rPr>
        <w:t xml:space="preserve">to understand </w:t>
      </w:r>
      <w:r w:rsidR="00894678">
        <w:rPr>
          <w:rFonts w:ascii="Times New Roman" w:hAnsi="Times New Roman" w:cs="Times New Roman"/>
          <w:sz w:val="24"/>
          <w:szCs w:val="24"/>
          <w:lang w:val="en-GB"/>
        </w:rPr>
        <w:t xml:space="preserve">whether a regular </w:t>
      </w:r>
      <w:r w:rsidR="00534BBF">
        <w:rPr>
          <w:rFonts w:ascii="Times New Roman" w:hAnsi="Times New Roman" w:cs="Times New Roman"/>
          <w:sz w:val="24"/>
          <w:szCs w:val="24"/>
          <w:lang w:val="en-GB"/>
        </w:rPr>
        <w:t>pattern emerges</w:t>
      </w:r>
      <w:r w:rsidR="00FA6C8A">
        <w:rPr>
          <w:rFonts w:ascii="Times New Roman" w:hAnsi="Times New Roman" w:cs="Times New Roman"/>
          <w:sz w:val="24"/>
          <w:szCs w:val="24"/>
          <w:lang w:val="en-GB"/>
        </w:rPr>
        <w:t xml:space="preserve"> which could be </w:t>
      </w:r>
      <w:r w:rsidR="00814BE1">
        <w:rPr>
          <w:rFonts w:ascii="Times New Roman" w:hAnsi="Times New Roman" w:cs="Times New Roman"/>
          <w:sz w:val="24"/>
          <w:szCs w:val="24"/>
          <w:lang w:val="en-GB"/>
        </w:rPr>
        <w:t xml:space="preserve">a </w:t>
      </w:r>
      <w:r w:rsidR="005D1E11">
        <w:rPr>
          <w:rFonts w:ascii="Times New Roman" w:hAnsi="Times New Roman" w:cs="Times New Roman"/>
          <w:sz w:val="24"/>
          <w:szCs w:val="24"/>
          <w:lang w:val="en-GB"/>
        </w:rPr>
        <w:t>consequence of mortality crise</w:t>
      </w:r>
      <w:r w:rsidR="00814BE1">
        <w:rPr>
          <w:rFonts w:ascii="Times New Roman" w:hAnsi="Times New Roman" w:cs="Times New Roman"/>
          <w:sz w:val="24"/>
          <w:szCs w:val="24"/>
          <w:lang w:val="en-GB"/>
        </w:rPr>
        <w:t>s.</w:t>
      </w:r>
      <w:r w:rsidR="00E073B5">
        <w:rPr>
          <w:rFonts w:ascii="Times New Roman" w:hAnsi="Times New Roman" w:cs="Times New Roman"/>
          <w:sz w:val="24"/>
          <w:szCs w:val="24"/>
          <w:lang w:val="en-GB"/>
        </w:rPr>
        <w:t xml:space="preserve"> </w:t>
      </w:r>
      <w:r w:rsidR="002420A9">
        <w:rPr>
          <w:rFonts w:ascii="Times New Roman" w:hAnsi="Times New Roman" w:cs="Times New Roman"/>
          <w:sz w:val="24"/>
          <w:szCs w:val="24"/>
          <w:lang w:val="en-GB"/>
        </w:rPr>
        <w:t xml:space="preserve">In this way, </w:t>
      </w:r>
      <w:r w:rsidR="005854B9">
        <w:rPr>
          <w:rFonts w:ascii="Times New Roman" w:hAnsi="Times New Roman" w:cs="Times New Roman"/>
          <w:sz w:val="24"/>
          <w:szCs w:val="24"/>
          <w:lang w:val="en-GB"/>
        </w:rPr>
        <w:t xml:space="preserve">studying the patterns in </w:t>
      </w:r>
      <w:r w:rsidR="006A6501">
        <w:rPr>
          <w:rFonts w:ascii="Times New Roman" w:hAnsi="Times New Roman" w:cs="Times New Roman"/>
          <w:sz w:val="24"/>
          <w:szCs w:val="24"/>
          <w:lang w:val="en-GB"/>
        </w:rPr>
        <w:t xml:space="preserve">lifespan variation </w:t>
      </w:r>
      <w:r w:rsidR="0044712A">
        <w:rPr>
          <w:rFonts w:ascii="Times New Roman" w:hAnsi="Times New Roman" w:cs="Times New Roman"/>
          <w:sz w:val="24"/>
          <w:szCs w:val="24"/>
          <w:lang w:val="en-GB"/>
        </w:rPr>
        <w:t>of past populations</w:t>
      </w:r>
      <w:r w:rsidR="00816F82">
        <w:rPr>
          <w:rFonts w:ascii="Times New Roman" w:hAnsi="Times New Roman" w:cs="Times New Roman"/>
          <w:sz w:val="24"/>
          <w:szCs w:val="24"/>
          <w:lang w:val="en-GB"/>
        </w:rPr>
        <w:t xml:space="preserve"> </w:t>
      </w:r>
      <w:r w:rsidR="00035A5D">
        <w:rPr>
          <w:rFonts w:ascii="Times New Roman" w:hAnsi="Times New Roman" w:cs="Times New Roman"/>
          <w:sz w:val="24"/>
          <w:szCs w:val="24"/>
          <w:lang w:val="en-GB"/>
        </w:rPr>
        <w:t>will help us better understand th</w:t>
      </w:r>
      <w:r w:rsidR="0044712A">
        <w:rPr>
          <w:rFonts w:ascii="Times New Roman" w:hAnsi="Times New Roman" w:cs="Times New Roman"/>
          <w:sz w:val="24"/>
          <w:szCs w:val="24"/>
          <w:lang w:val="en-GB"/>
        </w:rPr>
        <w:t xml:space="preserve">e impact of mortality crises </w:t>
      </w:r>
      <w:commentRangeStart w:id="36"/>
      <w:r w:rsidR="0044712A">
        <w:rPr>
          <w:rFonts w:ascii="Times New Roman" w:hAnsi="Times New Roman" w:cs="Times New Roman"/>
          <w:sz w:val="24"/>
          <w:szCs w:val="24"/>
          <w:lang w:val="en-GB"/>
        </w:rPr>
        <w:t>today</w:t>
      </w:r>
      <w:commentRangeEnd w:id="36"/>
      <w:r w:rsidR="001D7324">
        <w:rPr>
          <w:rStyle w:val="CommentReference"/>
        </w:rPr>
        <w:commentReference w:id="36"/>
      </w:r>
      <w:r w:rsidR="0044712A">
        <w:rPr>
          <w:rFonts w:ascii="Times New Roman" w:hAnsi="Times New Roman" w:cs="Times New Roman"/>
          <w:sz w:val="24"/>
          <w:szCs w:val="24"/>
          <w:lang w:val="en-GB"/>
        </w:rPr>
        <w:t>.</w:t>
      </w:r>
      <w:r w:rsidR="00C63056">
        <w:rPr>
          <w:rFonts w:ascii="Times New Roman" w:hAnsi="Times New Roman" w:cs="Times New Roman"/>
          <w:sz w:val="24"/>
          <w:szCs w:val="24"/>
          <w:lang w:val="en-GB"/>
        </w:rPr>
        <w:t xml:space="preserve"> </w:t>
      </w:r>
    </w:p>
    <w:p w14:paraId="0737F607" w14:textId="77777777" w:rsidR="001D7324" w:rsidRDefault="001D7324" w:rsidP="00C1723D">
      <w:pPr>
        <w:spacing w:line="360" w:lineRule="auto"/>
        <w:jc w:val="both"/>
        <w:rPr>
          <w:ins w:id="37" w:author="José Manuel Aburto" w:date="2019-10-24T11:10:00Z"/>
          <w:rFonts w:ascii="Times New Roman" w:hAnsi="Times New Roman" w:cs="Times New Roman"/>
          <w:sz w:val="24"/>
          <w:szCs w:val="24"/>
          <w:lang w:val="en-GB"/>
        </w:rPr>
      </w:pPr>
    </w:p>
    <w:p w14:paraId="08E61482" w14:textId="77777777" w:rsidR="001D7324" w:rsidRDefault="001D7324" w:rsidP="00C1723D">
      <w:pPr>
        <w:spacing w:line="360" w:lineRule="auto"/>
        <w:jc w:val="both"/>
        <w:rPr>
          <w:rFonts w:ascii="Times New Roman" w:hAnsi="Times New Roman" w:cs="Times New Roman"/>
          <w:sz w:val="24"/>
          <w:szCs w:val="24"/>
          <w:lang w:val="en-GB"/>
        </w:rPr>
      </w:pPr>
      <w:ins w:id="38" w:author="José Manuel Aburto" w:date="2019-10-24T11:10:00Z">
        <w:r>
          <w:rPr>
            <w:rFonts w:ascii="Times New Roman" w:hAnsi="Times New Roman" w:cs="Times New Roman"/>
            <w:sz w:val="24"/>
            <w:szCs w:val="24"/>
            <w:lang w:val="en-GB"/>
          </w:rPr>
          <w:t>Data &amp; Methods</w:t>
        </w:r>
      </w:ins>
    </w:p>
    <w:p w14:paraId="7DAD67E9" w14:textId="77777777" w:rsidR="00C63056" w:rsidRDefault="0011266D" w:rsidP="00C1723D">
      <w:pPr>
        <w:spacing w:line="360" w:lineRule="auto"/>
        <w:jc w:val="both"/>
        <w:rPr>
          <w:rFonts w:ascii="Times New Roman" w:hAnsi="Times New Roman" w:cs="Times New Roman"/>
          <w:sz w:val="24"/>
          <w:szCs w:val="24"/>
          <w:lang w:val="en-GB"/>
        </w:rPr>
      </w:pPr>
      <w:commentRangeStart w:id="39"/>
      <w:r>
        <w:rPr>
          <w:rFonts w:ascii="Times New Roman" w:hAnsi="Times New Roman" w:cs="Times New Roman"/>
          <w:sz w:val="24"/>
          <w:szCs w:val="24"/>
          <w:lang w:val="en-GB"/>
        </w:rPr>
        <w:lastRenderedPageBreak/>
        <w:t xml:space="preserve">Although studying </w:t>
      </w:r>
      <w:r w:rsidR="00A36648">
        <w:rPr>
          <w:rFonts w:ascii="Times New Roman" w:hAnsi="Times New Roman" w:cs="Times New Roman"/>
          <w:sz w:val="24"/>
          <w:szCs w:val="24"/>
          <w:lang w:val="en-GB"/>
        </w:rPr>
        <w:t>the variation in the mortality distribution</w:t>
      </w:r>
      <w:r w:rsidR="00DE2254">
        <w:rPr>
          <w:rFonts w:ascii="Times New Roman" w:hAnsi="Times New Roman" w:cs="Times New Roman"/>
          <w:sz w:val="24"/>
          <w:szCs w:val="24"/>
          <w:lang w:val="en-GB"/>
        </w:rPr>
        <w:t xml:space="preserve"> will already inform us on </w:t>
      </w:r>
      <w:r w:rsidR="00602735">
        <w:rPr>
          <w:rFonts w:ascii="Times New Roman" w:hAnsi="Times New Roman" w:cs="Times New Roman"/>
          <w:sz w:val="24"/>
          <w:szCs w:val="24"/>
          <w:lang w:val="en-GB"/>
        </w:rPr>
        <w:t>the</w:t>
      </w:r>
      <w:r w:rsidR="00CA6B43">
        <w:rPr>
          <w:rFonts w:ascii="Times New Roman" w:hAnsi="Times New Roman" w:cs="Times New Roman"/>
          <w:sz w:val="24"/>
          <w:szCs w:val="24"/>
          <w:lang w:val="en-GB"/>
        </w:rPr>
        <w:t xml:space="preserve"> existence </w:t>
      </w:r>
      <w:commentRangeStart w:id="40"/>
      <w:r w:rsidR="00CA6B43">
        <w:rPr>
          <w:rFonts w:ascii="Times New Roman" w:hAnsi="Times New Roman" w:cs="Times New Roman"/>
          <w:sz w:val="24"/>
          <w:szCs w:val="24"/>
          <w:lang w:val="en-GB"/>
        </w:rPr>
        <w:t>of repeating trends</w:t>
      </w:r>
      <w:commentRangeEnd w:id="40"/>
      <w:r w:rsidR="001D7324">
        <w:rPr>
          <w:rStyle w:val="CommentReference"/>
        </w:rPr>
        <w:commentReference w:id="40"/>
      </w:r>
      <w:r w:rsidR="006D4CC6">
        <w:rPr>
          <w:rFonts w:ascii="Times New Roman" w:hAnsi="Times New Roman" w:cs="Times New Roman"/>
          <w:sz w:val="24"/>
          <w:szCs w:val="24"/>
          <w:lang w:val="en-GB"/>
        </w:rPr>
        <w:t xml:space="preserve">, we also plan </w:t>
      </w:r>
      <w:r w:rsidR="003E535D">
        <w:rPr>
          <w:rFonts w:ascii="Times New Roman" w:hAnsi="Times New Roman" w:cs="Times New Roman"/>
          <w:sz w:val="24"/>
          <w:szCs w:val="24"/>
          <w:lang w:val="en-GB"/>
        </w:rPr>
        <w:t xml:space="preserve">to understand </w:t>
      </w:r>
      <w:r w:rsidR="00EB0265">
        <w:rPr>
          <w:rFonts w:ascii="Times New Roman" w:hAnsi="Times New Roman" w:cs="Times New Roman"/>
          <w:sz w:val="24"/>
          <w:szCs w:val="24"/>
          <w:lang w:val="en-GB"/>
        </w:rPr>
        <w:t>the sources of these variations.</w:t>
      </w:r>
      <w:r w:rsidR="004D5255">
        <w:rPr>
          <w:rFonts w:ascii="Times New Roman" w:hAnsi="Times New Roman" w:cs="Times New Roman"/>
          <w:sz w:val="24"/>
          <w:szCs w:val="24"/>
          <w:lang w:val="en-GB"/>
        </w:rPr>
        <w:t xml:space="preserve"> </w:t>
      </w:r>
      <w:commentRangeStart w:id="41"/>
      <w:r w:rsidR="007D3BCC">
        <w:rPr>
          <w:rFonts w:ascii="Times New Roman" w:hAnsi="Times New Roman" w:cs="Times New Roman"/>
          <w:sz w:val="24"/>
          <w:szCs w:val="24"/>
          <w:lang w:val="en-GB"/>
        </w:rPr>
        <w:t>The HMD does not include information on</w:t>
      </w:r>
      <w:r w:rsidR="00045AF4">
        <w:rPr>
          <w:rFonts w:ascii="Times New Roman" w:hAnsi="Times New Roman" w:cs="Times New Roman"/>
          <w:sz w:val="24"/>
          <w:szCs w:val="24"/>
          <w:lang w:val="en-GB"/>
        </w:rPr>
        <w:t xml:space="preserve"> socio</w:t>
      </w:r>
      <w:r w:rsidR="00BE6789">
        <w:rPr>
          <w:rFonts w:ascii="Times New Roman" w:hAnsi="Times New Roman" w:cs="Times New Roman"/>
          <w:sz w:val="24"/>
          <w:szCs w:val="24"/>
          <w:lang w:val="en-GB"/>
        </w:rPr>
        <w:t xml:space="preserve">-economic status or other </w:t>
      </w:r>
      <w:r w:rsidR="00F32279">
        <w:rPr>
          <w:rFonts w:ascii="Times New Roman" w:hAnsi="Times New Roman" w:cs="Times New Roman"/>
          <w:sz w:val="24"/>
          <w:szCs w:val="24"/>
          <w:lang w:val="en-GB"/>
        </w:rPr>
        <w:t>similar</w:t>
      </w:r>
      <w:r w:rsidR="00045AF4">
        <w:rPr>
          <w:rFonts w:ascii="Times New Roman" w:hAnsi="Times New Roman" w:cs="Times New Roman"/>
          <w:sz w:val="24"/>
          <w:szCs w:val="24"/>
          <w:lang w:val="en-GB"/>
        </w:rPr>
        <w:t xml:space="preserve"> characteristics</w:t>
      </w:r>
      <w:commentRangeEnd w:id="41"/>
      <w:r w:rsidR="001D7324">
        <w:rPr>
          <w:rStyle w:val="CommentReference"/>
        </w:rPr>
        <w:commentReference w:id="41"/>
      </w:r>
      <w:r w:rsidR="00045AF4">
        <w:rPr>
          <w:rFonts w:ascii="Times New Roman" w:hAnsi="Times New Roman" w:cs="Times New Roman"/>
          <w:sz w:val="24"/>
          <w:szCs w:val="24"/>
          <w:lang w:val="en-GB"/>
        </w:rPr>
        <w:t xml:space="preserve">, </w:t>
      </w:r>
      <w:r w:rsidR="00DB4728">
        <w:rPr>
          <w:rFonts w:ascii="Times New Roman" w:hAnsi="Times New Roman" w:cs="Times New Roman"/>
          <w:sz w:val="24"/>
          <w:szCs w:val="24"/>
          <w:lang w:val="en-GB"/>
        </w:rPr>
        <w:t xml:space="preserve">so that it is impossible </w:t>
      </w:r>
      <w:r w:rsidR="00A25523">
        <w:rPr>
          <w:rFonts w:ascii="Times New Roman" w:hAnsi="Times New Roman" w:cs="Times New Roman"/>
          <w:sz w:val="24"/>
          <w:szCs w:val="24"/>
          <w:lang w:val="en-GB"/>
        </w:rPr>
        <w:t xml:space="preserve">to understand whether the variation is linked to </w:t>
      </w:r>
      <w:r w:rsidR="00BE6789">
        <w:rPr>
          <w:rFonts w:ascii="Times New Roman" w:hAnsi="Times New Roman" w:cs="Times New Roman"/>
          <w:sz w:val="24"/>
          <w:szCs w:val="24"/>
          <w:lang w:val="en-GB"/>
        </w:rPr>
        <w:t xml:space="preserve">social inequalities. </w:t>
      </w:r>
      <w:r w:rsidR="00133864">
        <w:rPr>
          <w:rFonts w:ascii="Times New Roman" w:hAnsi="Times New Roman" w:cs="Times New Roman"/>
          <w:sz w:val="24"/>
          <w:szCs w:val="24"/>
          <w:lang w:val="en-GB"/>
        </w:rPr>
        <w:t xml:space="preserve">It is possible, however, </w:t>
      </w:r>
      <w:r w:rsidR="004B6C4F">
        <w:rPr>
          <w:rFonts w:ascii="Times New Roman" w:hAnsi="Times New Roman" w:cs="Times New Roman"/>
          <w:sz w:val="24"/>
          <w:szCs w:val="24"/>
          <w:lang w:val="en-GB"/>
        </w:rPr>
        <w:t xml:space="preserve">to </w:t>
      </w:r>
      <w:r w:rsidR="004E0067">
        <w:rPr>
          <w:rFonts w:ascii="Times New Roman" w:hAnsi="Times New Roman" w:cs="Times New Roman"/>
          <w:sz w:val="24"/>
          <w:szCs w:val="24"/>
          <w:lang w:val="en-GB"/>
        </w:rPr>
        <w:t>decompose the variation of the mortality distribution by age</w:t>
      </w:r>
      <w:r w:rsidR="00BF5895">
        <w:rPr>
          <w:rFonts w:ascii="Times New Roman" w:hAnsi="Times New Roman" w:cs="Times New Roman"/>
          <w:sz w:val="24"/>
          <w:szCs w:val="24"/>
          <w:lang w:val="en-GB"/>
        </w:rPr>
        <w:t xml:space="preserve"> and gender</w:t>
      </w:r>
      <w:r w:rsidR="004E0067">
        <w:rPr>
          <w:rFonts w:ascii="Times New Roman" w:hAnsi="Times New Roman" w:cs="Times New Roman"/>
          <w:sz w:val="24"/>
          <w:szCs w:val="24"/>
          <w:lang w:val="en-GB"/>
        </w:rPr>
        <w:t xml:space="preserve">. This will help us </w:t>
      </w:r>
      <w:r w:rsidR="004B6C4F">
        <w:rPr>
          <w:rFonts w:ascii="Times New Roman" w:hAnsi="Times New Roman" w:cs="Times New Roman"/>
          <w:sz w:val="24"/>
          <w:szCs w:val="24"/>
          <w:lang w:val="en-GB"/>
        </w:rPr>
        <w:t xml:space="preserve">understand whether </w:t>
      </w:r>
      <w:r w:rsidR="00BF5895">
        <w:rPr>
          <w:rFonts w:ascii="Times New Roman" w:hAnsi="Times New Roman" w:cs="Times New Roman"/>
          <w:sz w:val="24"/>
          <w:szCs w:val="24"/>
          <w:lang w:val="en-GB"/>
        </w:rPr>
        <w:t>certain age and gender populations</w:t>
      </w:r>
      <w:r w:rsidR="004B6C4F">
        <w:rPr>
          <w:rFonts w:ascii="Times New Roman" w:hAnsi="Times New Roman" w:cs="Times New Roman"/>
          <w:sz w:val="24"/>
          <w:szCs w:val="24"/>
          <w:lang w:val="en-GB"/>
        </w:rPr>
        <w:t xml:space="preserve"> contributed more </w:t>
      </w:r>
      <w:r w:rsidR="000C1153">
        <w:rPr>
          <w:rFonts w:ascii="Times New Roman" w:hAnsi="Times New Roman" w:cs="Times New Roman"/>
          <w:sz w:val="24"/>
          <w:szCs w:val="24"/>
          <w:lang w:val="en-GB"/>
        </w:rPr>
        <w:t xml:space="preserve">to the increase or decrease in </w:t>
      </w:r>
      <w:r w:rsidR="00544FDF">
        <w:rPr>
          <w:rFonts w:ascii="Times New Roman" w:hAnsi="Times New Roman" w:cs="Times New Roman"/>
          <w:sz w:val="24"/>
          <w:szCs w:val="24"/>
          <w:lang w:val="en-GB"/>
        </w:rPr>
        <w:t>lifespan variation</w:t>
      </w:r>
      <w:r w:rsidR="00251DB2">
        <w:rPr>
          <w:rFonts w:ascii="Times New Roman" w:hAnsi="Times New Roman" w:cs="Times New Roman"/>
          <w:sz w:val="24"/>
          <w:szCs w:val="24"/>
          <w:lang w:val="en-GB"/>
        </w:rPr>
        <w:t xml:space="preserve">. </w:t>
      </w:r>
      <w:r w:rsidR="000A2CFE">
        <w:rPr>
          <w:rFonts w:ascii="Times New Roman" w:hAnsi="Times New Roman" w:cs="Times New Roman"/>
          <w:sz w:val="24"/>
          <w:szCs w:val="24"/>
          <w:lang w:val="en-GB"/>
        </w:rPr>
        <w:t xml:space="preserve">These results </w:t>
      </w:r>
      <w:r w:rsidR="00F83392">
        <w:rPr>
          <w:rFonts w:ascii="Times New Roman" w:hAnsi="Times New Roman" w:cs="Times New Roman"/>
          <w:sz w:val="24"/>
          <w:szCs w:val="24"/>
          <w:lang w:val="en-GB"/>
        </w:rPr>
        <w:t>will</w:t>
      </w:r>
      <w:r w:rsidR="00D81F3F">
        <w:rPr>
          <w:rFonts w:ascii="Times New Roman" w:hAnsi="Times New Roman" w:cs="Times New Roman"/>
          <w:sz w:val="24"/>
          <w:szCs w:val="24"/>
          <w:lang w:val="en-GB"/>
        </w:rPr>
        <w:t xml:space="preserve"> be particularly helpful </w:t>
      </w:r>
      <w:r w:rsidR="001928B9">
        <w:rPr>
          <w:rFonts w:ascii="Times New Roman" w:hAnsi="Times New Roman" w:cs="Times New Roman"/>
          <w:sz w:val="24"/>
          <w:szCs w:val="24"/>
          <w:lang w:val="en-GB"/>
        </w:rPr>
        <w:t>for</w:t>
      </w:r>
      <w:r w:rsidR="000F68A0">
        <w:rPr>
          <w:rFonts w:ascii="Times New Roman" w:hAnsi="Times New Roman" w:cs="Times New Roman"/>
          <w:sz w:val="24"/>
          <w:szCs w:val="24"/>
          <w:lang w:val="en-GB"/>
        </w:rPr>
        <w:t xml:space="preserve"> organising </w:t>
      </w:r>
      <w:r w:rsidR="00ED042B">
        <w:rPr>
          <w:rFonts w:ascii="Times New Roman" w:hAnsi="Times New Roman" w:cs="Times New Roman"/>
          <w:sz w:val="24"/>
          <w:szCs w:val="24"/>
          <w:lang w:val="en-GB"/>
        </w:rPr>
        <w:t>the res</w:t>
      </w:r>
      <w:r w:rsidR="00765A82">
        <w:rPr>
          <w:rFonts w:ascii="Times New Roman" w:hAnsi="Times New Roman" w:cs="Times New Roman"/>
          <w:sz w:val="24"/>
          <w:szCs w:val="24"/>
          <w:lang w:val="en-GB"/>
        </w:rPr>
        <w:t>ponse to</w:t>
      </w:r>
      <w:r w:rsidR="00A84B17">
        <w:rPr>
          <w:rFonts w:ascii="Times New Roman" w:hAnsi="Times New Roman" w:cs="Times New Roman"/>
          <w:sz w:val="24"/>
          <w:szCs w:val="24"/>
          <w:lang w:val="en-GB"/>
        </w:rPr>
        <w:t xml:space="preserve"> mortality crises in the future. Indeed, if some specific age groups </w:t>
      </w:r>
      <w:r w:rsidR="00D46AA8">
        <w:rPr>
          <w:rFonts w:ascii="Times New Roman" w:hAnsi="Times New Roman" w:cs="Times New Roman"/>
          <w:sz w:val="24"/>
          <w:szCs w:val="24"/>
          <w:lang w:val="en-GB"/>
        </w:rPr>
        <w:t xml:space="preserve">are revealed to be especially vulnerable </w:t>
      </w:r>
      <w:r w:rsidR="00E71582">
        <w:rPr>
          <w:rFonts w:ascii="Times New Roman" w:hAnsi="Times New Roman" w:cs="Times New Roman"/>
          <w:sz w:val="24"/>
          <w:szCs w:val="24"/>
          <w:lang w:val="en-GB"/>
        </w:rPr>
        <w:t xml:space="preserve">in such cases, </w:t>
      </w:r>
      <w:r w:rsidR="00BC0505">
        <w:rPr>
          <w:rFonts w:ascii="Times New Roman" w:hAnsi="Times New Roman" w:cs="Times New Roman"/>
          <w:sz w:val="24"/>
          <w:szCs w:val="24"/>
          <w:lang w:val="en-GB"/>
        </w:rPr>
        <w:t xml:space="preserve">the </w:t>
      </w:r>
      <w:r w:rsidR="00BF5895">
        <w:rPr>
          <w:rFonts w:ascii="Times New Roman" w:hAnsi="Times New Roman" w:cs="Times New Roman"/>
          <w:sz w:val="24"/>
          <w:szCs w:val="24"/>
          <w:lang w:val="en-GB"/>
        </w:rPr>
        <w:t xml:space="preserve">organisations </w:t>
      </w:r>
      <w:r w:rsidR="00BC0505">
        <w:rPr>
          <w:rFonts w:ascii="Times New Roman" w:hAnsi="Times New Roman" w:cs="Times New Roman"/>
          <w:sz w:val="24"/>
          <w:szCs w:val="24"/>
          <w:lang w:val="en-GB"/>
        </w:rPr>
        <w:t xml:space="preserve">responsible </w:t>
      </w:r>
      <w:r w:rsidR="00476409">
        <w:rPr>
          <w:rFonts w:ascii="Times New Roman" w:hAnsi="Times New Roman" w:cs="Times New Roman"/>
          <w:sz w:val="24"/>
          <w:szCs w:val="24"/>
          <w:lang w:val="en-GB"/>
        </w:rPr>
        <w:t xml:space="preserve">for the response will be able </w:t>
      </w:r>
      <w:r w:rsidR="00CD56FF">
        <w:rPr>
          <w:rFonts w:ascii="Times New Roman" w:hAnsi="Times New Roman" w:cs="Times New Roman"/>
          <w:sz w:val="24"/>
          <w:szCs w:val="24"/>
          <w:lang w:val="en-GB"/>
        </w:rPr>
        <w:t>to better prepare an</w:t>
      </w:r>
      <w:r w:rsidR="006114AE">
        <w:rPr>
          <w:rFonts w:ascii="Times New Roman" w:hAnsi="Times New Roman" w:cs="Times New Roman"/>
          <w:sz w:val="24"/>
          <w:szCs w:val="24"/>
          <w:lang w:val="en-GB"/>
        </w:rPr>
        <w:t xml:space="preserve">d organise it. </w:t>
      </w:r>
      <w:commentRangeEnd w:id="39"/>
      <w:r w:rsidR="001D7324">
        <w:rPr>
          <w:rStyle w:val="CommentReference"/>
        </w:rPr>
        <w:commentReference w:id="39"/>
      </w:r>
    </w:p>
    <w:p w14:paraId="007847B1" w14:textId="77777777" w:rsidR="00BF32B6" w:rsidRPr="000A1E42" w:rsidRDefault="000A1E42" w:rsidP="00C1723D">
      <w:pPr>
        <w:spacing w:line="360" w:lineRule="auto"/>
        <w:jc w:val="both"/>
        <w:rPr>
          <w:rFonts w:ascii="Times New Roman" w:hAnsi="Times New Roman" w:cs="Times New Roman"/>
          <w:b/>
          <w:sz w:val="24"/>
          <w:szCs w:val="24"/>
          <w:lang w:val="en-GB"/>
        </w:rPr>
      </w:pPr>
      <w:commentRangeStart w:id="42"/>
      <w:r w:rsidRPr="000A1E42">
        <w:rPr>
          <w:rFonts w:ascii="Times New Roman" w:hAnsi="Times New Roman" w:cs="Times New Roman"/>
          <w:b/>
          <w:sz w:val="24"/>
          <w:szCs w:val="24"/>
          <w:lang w:val="en-GB"/>
        </w:rPr>
        <w:t>Research questions</w:t>
      </w:r>
    </w:p>
    <w:p w14:paraId="2162F019" w14:textId="77777777" w:rsidR="000A1E42" w:rsidRDefault="00475745"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work, we will answer to </w:t>
      </w:r>
      <w:r w:rsidR="00B87103">
        <w:rPr>
          <w:rFonts w:ascii="Times New Roman" w:hAnsi="Times New Roman" w:cs="Times New Roman"/>
          <w:sz w:val="24"/>
          <w:szCs w:val="24"/>
          <w:lang w:val="en-GB"/>
        </w:rPr>
        <w:t>three</w:t>
      </w:r>
      <w:r>
        <w:rPr>
          <w:rFonts w:ascii="Times New Roman" w:hAnsi="Times New Roman" w:cs="Times New Roman"/>
          <w:sz w:val="24"/>
          <w:szCs w:val="24"/>
          <w:lang w:val="en-GB"/>
        </w:rPr>
        <w:t xml:space="preserve"> main research question</w:t>
      </w:r>
      <w:r w:rsidR="00A13F11">
        <w:rPr>
          <w:rFonts w:ascii="Times New Roman" w:hAnsi="Times New Roman" w:cs="Times New Roman"/>
          <w:sz w:val="24"/>
          <w:szCs w:val="24"/>
          <w:lang w:val="en-GB"/>
        </w:rPr>
        <w:t>s</w:t>
      </w:r>
      <w:r>
        <w:rPr>
          <w:rFonts w:ascii="Times New Roman" w:hAnsi="Times New Roman" w:cs="Times New Roman"/>
          <w:sz w:val="24"/>
          <w:szCs w:val="24"/>
          <w:lang w:val="en-GB"/>
        </w:rPr>
        <w:t>.</w:t>
      </w:r>
    </w:p>
    <w:p w14:paraId="6BA1BBA8" w14:textId="77777777" w:rsidR="00CB6C05" w:rsidRDefault="00CB6C05" w:rsidP="00C1723D">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First of all</w:t>
      </w:r>
      <w:proofErr w:type="gramEnd"/>
      <w:r>
        <w:rPr>
          <w:rFonts w:ascii="Times New Roman" w:hAnsi="Times New Roman" w:cs="Times New Roman"/>
          <w:sz w:val="24"/>
          <w:szCs w:val="24"/>
          <w:lang w:val="en-GB"/>
        </w:rPr>
        <w:t xml:space="preserve">, </w:t>
      </w:r>
      <w:r w:rsidR="008B418E">
        <w:rPr>
          <w:rFonts w:ascii="Times New Roman" w:hAnsi="Times New Roman" w:cs="Times New Roman"/>
          <w:sz w:val="24"/>
          <w:szCs w:val="24"/>
          <w:lang w:val="en-GB"/>
        </w:rPr>
        <w:t xml:space="preserve">we want to study whether the variation </w:t>
      </w:r>
      <w:r w:rsidR="00A67A99">
        <w:rPr>
          <w:rFonts w:ascii="Times New Roman" w:hAnsi="Times New Roman" w:cs="Times New Roman"/>
          <w:sz w:val="24"/>
          <w:szCs w:val="24"/>
          <w:lang w:val="en-GB"/>
        </w:rPr>
        <w:t>in life</w:t>
      </w:r>
      <w:r w:rsidR="00B66B12">
        <w:rPr>
          <w:rFonts w:ascii="Times New Roman" w:hAnsi="Times New Roman" w:cs="Times New Roman"/>
          <w:sz w:val="24"/>
          <w:szCs w:val="24"/>
          <w:lang w:val="en-GB"/>
        </w:rPr>
        <w:t xml:space="preserve">span </w:t>
      </w:r>
      <w:r w:rsidR="00665D3F">
        <w:rPr>
          <w:rFonts w:ascii="Times New Roman" w:hAnsi="Times New Roman" w:cs="Times New Roman"/>
          <w:sz w:val="24"/>
          <w:szCs w:val="24"/>
          <w:lang w:val="en-GB"/>
        </w:rPr>
        <w:t xml:space="preserve">changes during and after a mortality crisis. </w:t>
      </w:r>
      <w:r w:rsidR="00BE3CC6">
        <w:rPr>
          <w:rFonts w:ascii="Times New Roman" w:hAnsi="Times New Roman" w:cs="Times New Roman"/>
          <w:sz w:val="24"/>
          <w:szCs w:val="24"/>
          <w:lang w:val="en-GB"/>
        </w:rPr>
        <w:t>In order to provide an answer, we will</w:t>
      </w:r>
      <w:r w:rsidR="00132E8F">
        <w:rPr>
          <w:rFonts w:ascii="Times New Roman" w:hAnsi="Times New Roman" w:cs="Times New Roman"/>
          <w:sz w:val="24"/>
          <w:szCs w:val="24"/>
          <w:lang w:val="en-GB"/>
        </w:rPr>
        <w:t xml:space="preserve"> compare the </w:t>
      </w:r>
      <w:commentRangeStart w:id="43"/>
      <w:r w:rsidR="00132E8F">
        <w:rPr>
          <w:rFonts w:ascii="Times New Roman" w:hAnsi="Times New Roman" w:cs="Times New Roman"/>
          <w:sz w:val="24"/>
          <w:szCs w:val="24"/>
          <w:lang w:val="en-GB"/>
        </w:rPr>
        <w:t xml:space="preserve">mean variation </w:t>
      </w:r>
      <w:commentRangeEnd w:id="43"/>
      <w:r w:rsidR="00932591">
        <w:rPr>
          <w:rStyle w:val="CommentReference"/>
        </w:rPr>
        <w:commentReference w:id="43"/>
      </w:r>
      <w:r w:rsidR="004A06BA">
        <w:rPr>
          <w:rFonts w:ascii="Times New Roman" w:hAnsi="Times New Roman" w:cs="Times New Roman"/>
          <w:sz w:val="24"/>
          <w:szCs w:val="24"/>
          <w:lang w:val="en-GB"/>
        </w:rPr>
        <w:t>before the</w:t>
      </w:r>
      <w:r w:rsidR="00A67A99">
        <w:rPr>
          <w:rFonts w:ascii="Times New Roman" w:hAnsi="Times New Roman" w:cs="Times New Roman"/>
          <w:sz w:val="24"/>
          <w:szCs w:val="24"/>
          <w:lang w:val="en-GB"/>
        </w:rPr>
        <w:t xml:space="preserve"> crisis to the one measured during </w:t>
      </w:r>
      <w:r w:rsidR="004A06BA">
        <w:rPr>
          <w:rFonts w:ascii="Times New Roman" w:hAnsi="Times New Roman" w:cs="Times New Roman"/>
          <w:sz w:val="24"/>
          <w:szCs w:val="24"/>
          <w:lang w:val="en-GB"/>
        </w:rPr>
        <w:t xml:space="preserve">the crisis year(s) </w:t>
      </w:r>
      <w:r w:rsidR="00091225">
        <w:rPr>
          <w:rFonts w:ascii="Times New Roman" w:hAnsi="Times New Roman" w:cs="Times New Roman"/>
          <w:sz w:val="24"/>
          <w:szCs w:val="24"/>
          <w:lang w:val="en-GB"/>
        </w:rPr>
        <w:t xml:space="preserve">and </w:t>
      </w:r>
      <w:r w:rsidR="00382D56">
        <w:rPr>
          <w:rFonts w:ascii="Times New Roman" w:hAnsi="Times New Roman" w:cs="Times New Roman"/>
          <w:sz w:val="24"/>
          <w:szCs w:val="24"/>
          <w:lang w:val="en-GB"/>
        </w:rPr>
        <w:t>in the following</w:t>
      </w:r>
      <w:r w:rsidR="00A67A99">
        <w:rPr>
          <w:rFonts w:ascii="Times New Roman" w:hAnsi="Times New Roman" w:cs="Times New Roman"/>
          <w:sz w:val="24"/>
          <w:szCs w:val="24"/>
          <w:lang w:val="en-GB"/>
        </w:rPr>
        <w:t xml:space="preserve"> years</w:t>
      </w:r>
      <w:r w:rsidR="00382D56">
        <w:rPr>
          <w:rFonts w:ascii="Times New Roman" w:hAnsi="Times New Roman" w:cs="Times New Roman"/>
          <w:sz w:val="24"/>
          <w:szCs w:val="24"/>
          <w:lang w:val="en-GB"/>
        </w:rPr>
        <w:t>.</w:t>
      </w:r>
      <w:r w:rsidR="00802257">
        <w:rPr>
          <w:rFonts w:ascii="Times New Roman" w:hAnsi="Times New Roman" w:cs="Times New Roman"/>
          <w:sz w:val="24"/>
          <w:szCs w:val="24"/>
          <w:lang w:val="en-GB"/>
        </w:rPr>
        <w:t xml:space="preserve"> </w:t>
      </w:r>
      <w:r w:rsidR="00C14B75">
        <w:rPr>
          <w:rFonts w:ascii="Times New Roman" w:hAnsi="Times New Roman" w:cs="Times New Roman"/>
          <w:sz w:val="24"/>
          <w:szCs w:val="24"/>
          <w:lang w:val="en-GB"/>
        </w:rPr>
        <w:t>One</w:t>
      </w:r>
      <w:r w:rsidR="00F65F3C">
        <w:rPr>
          <w:rFonts w:ascii="Times New Roman" w:hAnsi="Times New Roman" w:cs="Times New Roman"/>
          <w:sz w:val="24"/>
          <w:szCs w:val="24"/>
          <w:lang w:val="en-GB"/>
        </w:rPr>
        <w:t xml:space="preserve"> could  expect that a severe enough crisis would cross </w:t>
      </w:r>
      <w:r w:rsidR="0042038B">
        <w:rPr>
          <w:rFonts w:ascii="Times New Roman" w:hAnsi="Times New Roman" w:cs="Times New Roman"/>
          <w:sz w:val="24"/>
          <w:szCs w:val="24"/>
          <w:lang w:val="en-GB"/>
        </w:rPr>
        <w:t>social lines</w:t>
      </w:r>
      <w:r w:rsidR="00451972">
        <w:rPr>
          <w:rFonts w:ascii="Times New Roman" w:hAnsi="Times New Roman" w:cs="Times New Roman"/>
          <w:sz w:val="24"/>
          <w:szCs w:val="24"/>
          <w:lang w:val="en-GB"/>
        </w:rPr>
        <w:t>, affecting the whole population equally</w:t>
      </w:r>
      <w:r w:rsidR="00652195">
        <w:rPr>
          <w:rFonts w:ascii="Times New Roman" w:hAnsi="Times New Roman" w:cs="Times New Roman"/>
          <w:sz w:val="24"/>
          <w:szCs w:val="24"/>
          <w:lang w:val="en-GB"/>
        </w:rPr>
        <w:t xml:space="preserve">, as happened </w:t>
      </w:r>
      <w:r w:rsidR="006928B6">
        <w:rPr>
          <w:rFonts w:ascii="Times New Roman" w:hAnsi="Times New Roman" w:cs="Times New Roman"/>
          <w:sz w:val="24"/>
          <w:szCs w:val="24"/>
          <w:lang w:val="en-GB"/>
        </w:rPr>
        <w:t>for the European Black Plague</w:t>
      </w:r>
      <w:r w:rsidR="00DD0FF1">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DD0FF1">
        <w:rPr>
          <w:rFonts w:ascii="Times New Roman" w:hAnsi="Times New Roman" w:cs="Times New Roman"/>
          <w:sz w:val="24"/>
          <w:szCs w:val="24"/>
          <w:lang w:val="en-GB"/>
        </w:rPr>
        <w:instrText xml:space="preserve"> ADDIN ZOTERO_ITEM CSL_CITATION {"citationID":"6sPOC48Q","properties":{"formattedCitation":"(Livi Bacci 2012)","plainCitation":"(Livi Bacci 2012)","noteIndex":0},"citationItems":[{"id":523,"uris":["http://zotero.org/users/5010345/items/8WMNIFHT"],"uri":["http://zotero.org/users/5010345/items/8WMNIFHT"],"itemData":{"id":523,"type":"book","title":"A concise history of world population","publisher":"Wiley-Blackwell","publisher-place":"Chichester, West Sussex, UK","source":"Open WorldCat","event-place":"Chichester, West Sussex, UK","abstract":"This fifth edition of the essential history of world population is updated with the most recent and significant scholarship on the topic. Reworked sections analyze the impact of environmental and climate change, discuss declining fertility in developing nations, and track the continuing impact of HIV-AIDS. Central themes updated and revised to take account of new scholarshipIncludes new sections on theories of migration in pre-historyExpands discussion of low fertility rates in developing Asian and Latin American countriesFuller coverage of.","URL":"http://public.eblib.com/choice/publicfullrecord.aspx?p=822101","ISBN":"9781118273951","note":"OCLC: 796384132","language":"Translated from the Italian.","author":[{"family":"Livi Bacci","given":"Massimo"}],"issued":{"date-parts":[["2012"]]},"accessed":{"date-parts":[["2019",10,22]]}}}],"schema":"https://github.com/citation-style-language/schema/raw/master/csl-citation.json"} </w:instrText>
      </w:r>
      <w:r w:rsidR="00AB319C">
        <w:rPr>
          <w:rFonts w:ascii="Times New Roman" w:hAnsi="Times New Roman" w:cs="Times New Roman"/>
          <w:sz w:val="24"/>
          <w:szCs w:val="24"/>
          <w:lang w:val="en-GB"/>
        </w:rPr>
        <w:fldChar w:fldCharType="separate"/>
      </w:r>
      <w:r w:rsidR="00DD0FF1" w:rsidRPr="00DD0FF1">
        <w:rPr>
          <w:rFonts w:ascii="Times New Roman" w:hAnsi="Times New Roman" w:cs="Times New Roman"/>
          <w:sz w:val="24"/>
          <w:lang w:val="en-GB"/>
        </w:rPr>
        <w:t>(</w:t>
      </w:r>
      <w:proofErr w:type="spellStart"/>
      <w:r w:rsidR="00DD0FF1" w:rsidRPr="00DD0FF1">
        <w:rPr>
          <w:rFonts w:ascii="Times New Roman" w:hAnsi="Times New Roman" w:cs="Times New Roman"/>
          <w:sz w:val="24"/>
          <w:lang w:val="en-GB"/>
        </w:rPr>
        <w:t>Livi</w:t>
      </w:r>
      <w:proofErr w:type="spellEnd"/>
      <w:r w:rsidR="00DD0FF1" w:rsidRPr="00DD0FF1">
        <w:rPr>
          <w:rFonts w:ascii="Times New Roman" w:hAnsi="Times New Roman" w:cs="Times New Roman"/>
          <w:sz w:val="24"/>
          <w:lang w:val="en-GB"/>
        </w:rPr>
        <w:t xml:space="preserve"> </w:t>
      </w:r>
      <w:proofErr w:type="spellStart"/>
      <w:r w:rsidR="00DD0FF1" w:rsidRPr="00DD0FF1">
        <w:rPr>
          <w:rFonts w:ascii="Times New Roman" w:hAnsi="Times New Roman" w:cs="Times New Roman"/>
          <w:sz w:val="24"/>
          <w:lang w:val="en-GB"/>
        </w:rPr>
        <w:t>Bacci</w:t>
      </w:r>
      <w:proofErr w:type="spellEnd"/>
      <w:r w:rsidR="00DD0FF1" w:rsidRPr="00DD0FF1">
        <w:rPr>
          <w:rFonts w:ascii="Times New Roman" w:hAnsi="Times New Roman" w:cs="Times New Roman"/>
          <w:sz w:val="24"/>
          <w:lang w:val="en-GB"/>
        </w:rPr>
        <w:t xml:space="preserve"> 2012)</w:t>
      </w:r>
      <w:r w:rsidR="00AB319C">
        <w:rPr>
          <w:rFonts w:ascii="Times New Roman" w:hAnsi="Times New Roman" w:cs="Times New Roman"/>
          <w:sz w:val="24"/>
          <w:szCs w:val="24"/>
          <w:lang w:val="en-GB"/>
        </w:rPr>
        <w:fldChar w:fldCharType="end"/>
      </w:r>
      <w:r w:rsidR="0095468A">
        <w:rPr>
          <w:rFonts w:ascii="Times New Roman" w:hAnsi="Times New Roman" w:cs="Times New Roman"/>
          <w:sz w:val="24"/>
          <w:szCs w:val="24"/>
          <w:lang w:val="en-GB"/>
        </w:rPr>
        <w:t xml:space="preserve">, so that </w:t>
      </w:r>
      <w:r w:rsidR="00DF7868">
        <w:rPr>
          <w:rFonts w:ascii="Times New Roman" w:hAnsi="Times New Roman" w:cs="Times New Roman"/>
          <w:sz w:val="24"/>
          <w:szCs w:val="24"/>
          <w:lang w:val="en-GB"/>
        </w:rPr>
        <w:t>lifespan inequality would decrease in such situations</w:t>
      </w:r>
      <w:r w:rsidR="00652195">
        <w:rPr>
          <w:rFonts w:ascii="Times New Roman" w:hAnsi="Times New Roman" w:cs="Times New Roman"/>
          <w:sz w:val="24"/>
          <w:szCs w:val="24"/>
          <w:lang w:val="en-GB"/>
        </w:rPr>
        <w:t>.</w:t>
      </w:r>
      <w:r w:rsidR="0095468A">
        <w:rPr>
          <w:rFonts w:ascii="Times New Roman" w:hAnsi="Times New Roman" w:cs="Times New Roman"/>
          <w:sz w:val="24"/>
          <w:szCs w:val="24"/>
          <w:lang w:val="en-GB"/>
        </w:rPr>
        <w:t xml:space="preserve"> </w:t>
      </w:r>
      <w:r w:rsidR="00642294">
        <w:rPr>
          <w:rFonts w:ascii="Times New Roman" w:hAnsi="Times New Roman" w:cs="Times New Roman"/>
          <w:sz w:val="24"/>
          <w:szCs w:val="24"/>
          <w:lang w:val="en-GB"/>
        </w:rPr>
        <w:t xml:space="preserve">However, </w:t>
      </w:r>
      <w:r w:rsidR="00064FA7">
        <w:rPr>
          <w:rFonts w:ascii="Times New Roman" w:hAnsi="Times New Roman" w:cs="Times New Roman"/>
          <w:sz w:val="24"/>
          <w:szCs w:val="24"/>
          <w:lang w:val="en-GB"/>
        </w:rPr>
        <w:t xml:space="preserve">more recent episodes </w:t>
      </w:r>
      <w:r w:rsidR="003070F9">
        <w:rPr>
          <w:rFonts w:ascii="Times New Roman" w:hAnsi="Times New Roman" w:cs="Times New Roman"/>
          <w:sz w:val="24"/>
          <w:szCs w:val="24"/>
          <w:lang w:val="en-GB"/>
        </w:rPr>
        <w:t xml:space="preserve">have </w:t>
      </w:r>
      <w:r w:rsidR="00B855C8">
        <w:rPr>
          <w:rFonts w:ascii="Times New Roman" w:hAnsi="Times New Roman" w:cs="Times New Roman"/>
          <w:sz w:val="24"/>
          <w:szCs w:val="24"/>
          <w:lang w:val="en-GB"/>
        </w:rPr>
        <w:t>shown clear inequalities</w:t>
      </w:r>
      <w:r w:rsidR="00652195">
        <w:rPr>
          <w:rFonts w:ascii="Times New Roman" w:hAnsi="Times New Roman" w:cs="Times New Roman"/>
          <w:sz w:val="24"/>
          <w:szCs w:val="24"/>
          <w:lang w:val="en-GB"/>
        </w:rPr>
        <w:t xml:space="preserve"> </w:t>
      </w:r>
      <w:r w:rsidR="009C3F62">
        <w:rPr>
          <w:rFonts w:ascii="Times New Roman" w:hAnsi="Times New Roman" w:cs="Times New Roman"/>
          <w:sz w:val="24"/>
          <w:szCs w:val="24"/>
          <w:lang w:val="en-GB"/>
        </w:rPr>
        <w:t xml:space="preserve">in the </w:t>
      </w:r>
      <w:r w:rsidR="00C34F4A">
        <w:rPr>
          <w:rFonts w:ascii="Times New Roman" w:hAnsi="Times New Roman" w:cs="Times New Roman"/>
          <w:sz w:val="24"/>
          <w:szCs w:val="24"/>
          <w:lang w:val="en-GB"/>
        </w:rPr>
        <w:t xml:space="preserve">mortality during </w:t>
      </w:r>
      <w:r w:rsidR="00161994">
        <w:rPr>
          <w:rFonts w:ascii="Times New Roman" w:hAnsi="Times New Roman" w:cs="Times New Roman"/>
          <w:sz w:val="24"/>
          <w:szCs w:val="24"/>
          <w:lang w:val="en-GB"/>
        </w:rPr>
        <w:t>extreme event</w:t>
      </w:r>
      <w:r w:rsidR="00D34F77">
        <w:rPr>
          <w:rFonts w:ascii="Times New Roman" w:hAnsi="Times New Roman" w:cs="Times New Roman"/>
          <w:sz w:val="24"/>
          <w:szCs w:val="24"/>
          <w:lang w:val="en-GB"/>
        </w:rPr>
        <w:t>s, famously hurricane Katrina</w:t>
      </w:r>
      <w:r w:rsidR="00161994">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DD0FF1">
        <w:rPr>
          <w:rFonts w:ascii="Times New Roman" w:hAnsi="Times New Roman" w:cs="Times New Roman"/>
          <w:sz w:val="24"/>
          <w:szCs w:val="24"/>
          <w:lang w:val="en-GB"/>
        </w:rPr>
        <w:instrText xml:space="preserve"> ADDIN ZOTERO_ITEM CSL_CITATION {"citationID":"nfeD9tgx","properties":{"formattedCitation":"(Zoraster 2010)","plainCitation":"(Zoraster 2010)","noteIndex":0},"citationItems":[{"id":524,"uris":["http://zotero.org/users/5010345/items/UVVLNLLL"],"uri":["http://zotero.org/users/5010345/items/UVVLNLLL"],"itemData":{"id":524,"type":"article-journal","title":"Vulnerable Populations: Hurricane Katrina as a Case Study","container-title":"Prehospital and Disaster Medicine","page":"74-78","volume":"25","issue":"1","source":"DOI.org (Crossref)","abstract":"Abstract\n            Mitigating disaster impact requires identifying risk factors. The increased vulnerability of the physically fragile is easily understood. Less obvious are the socio-economic risk factors, especially within relatively affluent societies. Hurricane Katrina demonstrated many of these risks within the United States.These factors include poverty, home ownership, poor English language proficiency, ethnic minorities, immigrant status, and high-density housing. These risk factors must be considered when planning for disaster preparation, mitigation, and response.","DOI":"10.1017/S1049023X00007718","ISSN":"1049-023X, 1945-1938","title-short":"Vulnerable Populations","journalAbbreviation":"Prehosp. Disaster med.","language":"en","author":[{"family":"Zoraster","given":"Richard M."}],"issued":{"date-parts":[["2010",2]]}}}],"schema":"https://github.com/citation-style-language/schema/raw/master/csl-citation.json"} </w:instrText>
      </w:r>
      <w:r w:rsidR="00AB319C">
        <w:rPr>
          <w:rFonts w:ascii="Times New Roman" w:hAnsi="Times New Roman" w:cs="Times New Roman"/>
          <w:sz w:val="24"/>
          <w:szCs w:val="24"/>
          <w:lang w:val="en-GB"/>
        </w:rPr>
        <w:fldChar w:fldCharType="separate"/>
      </w:r>
      <w:r w:rsidR="00DD0FF1" w:rsidRPr="00DD0FF1">
        <w:rPr>
          <w:rFonts w:ascii="Times New Roman" w:hAnsi="Times New Roman" w:cs="Times New Roman"/>
          <w:sz w:val="24"/>
          <w:lang w:val="en-GB"/>
        </w:rPr>
        <w:t>(</w:t>
      </w:r>
      <w:proofErr w:type="spellStart"/>
      <w:r w:rsidR="00DD0FF1" w:rsidRPr="00DD0FF1">
        <w:rPr>
          <w:rFonts w:ascii="Times New Roman" w:hAnsi="Times New Roman" w:cs="Times New Roman"/>
          <w:sz w:val="24"/>
          <w:lang w:val="en-GB"/>
        </w:rPr>
        <w:t>Zoraster</w:t>
      </w:r>
      <w:proofErr w:type="spellEnd"/>
      <w:r w:rsidR="00DD0FF1" w:rsidRPr="00DD0FF1">
        <w:rPr>
          <w:rFonts w:ascii="Times New Roman" w:hAnsi="Times New Roman" w:cs="Times New Roman"/>
          <w:sz w:val="24"/>
          <w:lang w:val="en-GB"/>
        </w:rPr>
        <w:t xml:space="preserve"> 2010)</w:t>
      </w:r>
      <w:r w:rsidR="00AB319C">
        <w:rPr>
          <w:rFonts w:ascii="Times New Roman" w:hAnsi="Times New Roman" w:cs="Times New Roman"/>
          <w:sz w:val="24"/>
          <w:szCs w:val="24"/>
          <w:lang w:val="en-GB"/>
        </w:rPr>
        <w:fldChar w:fldCharType="end"/>
      </w:r>
      <w:r w:rsidR="00DD0FF1">
        <w:rPr>
          <w:rFonts w:ascii="Times New Roman" w:hAnsi="Times New Roman" w:cs="Times New Roman"/>
          <w:sz w:val="24"/>
          <w:szCs w:val="24"/>
          <w:lang w:val="en-GB"/>
        </w:rPr>
        <w:t>.</w:t>
      </w:r>
      <w:r w:rsidR="002B2314">
        <w:rPr>
          <w:rFonts w:ascii="Times New Roman" w:hAnsi="Times New Roman" w:cs="Times New Roman"/>
          <w:sz w:val="24"/>
          <w:szCs w:val="24"/>
          <w:lang w:val="en-GB"/>
        </w:rPr>
        <w:t xml:space="preserve"> </w:t>
      </w:r>
      <w:r w:rsidR="00C267B5">
        <w:rPr>
          <w:rFonts w:ascii="Times New Roman" w:hAnsi="Times New Roman" w:cs="Times New Roman"/>
          <w:sz w:val="24"/>
          <w:szCs w:val="24"/>
          <w:lang w:val="en-GB"/>
        </w:rPr>
        <w:t xml:space="preserve">In fact, most of our data is connected to famine episodes, from which the wealthy are protected to a certain degree. </w:t>
      </w:r>
      <w:r w:rsidR="000E2F34">
        <w:rPr>
          <w:rFonts w:ascii="Times New Roman" w:hAnsi="Times New Roman" w:cs="Times New Roman"/>
          <w:sz w:val="24"/>
          <w:szCs w:val="24"/>
          <w:lang w:val="en-GB"/>
        </w:rPr>
        <w:t>E</w:t>
      </w:r>
      <w:r w:rsidR="0068507B">
        <w:rPr>
          <w:rFonts w:ascii="Times New Roman" w:hAnsi="Times New Roman" w:cs="Times New Roman"/>
          <w:sz w:val="24"/>
          <w:szCs w:val="24"/>
          <w:lang w:val="en-GB"/>
        </w:rPr>
        <w:t xml:space="preserve">ven if </w:t>
      </w:r>
      <w:r w:rsidR="000317A0">
        <w:rPr>
          <w:rFonts w:ascii="Times New Roman" w:hAnsi="Times New Roman" w:cs="Times New Roman"/>
          <w:sz w:val="24"/>
          <w:szCs w:val="24"/>
          <w:lang w:val="en-GB"/>
        </w:rPr>
        <w:t xml:space="preserve">a crisis </w:t>
      </w:r>
      <w:r w:rsidR="0061271D">
        <w:rPr>
          <w:rFonts w:ascii="Times New Roman" w:hAnsi="Times New Roman" w:cs="Times New Roman"/>
          <w:sz w:val="24"/>
          <w:szCs w:val="24"/>
          <w:lang w:val="en-GB"/>
        </w:rPr>
        <w:t xml:space="preserve">were to </w:t>
      </w:r>
      <w:r w:rsidR="004F26F2">
        <w:rPr>
          <w:rFonts w:ascii="Times New Roman" w:hAnsi="Times New Roman" w:cs="Times New Roman"/>
          <w:sz w:val="24"/>
          <w:szCs w:val="24"/>
          <w:lang w:val="en-GB"/>
        </w:rPr>
        <w:t xml:space="preserve">cross social lines, </w:t>
      </w:r>
      <w:r w:rsidR="00D03672">
        <w:rPr>
          <w:rFonts w:ascii="Times New Roman" w:hAnsi="Times New Roman" w:cs="Times New Roman"/>
          <w:sz w:val="24"/>
          <w:szCs w:val="24"/>
          <w:lang w:val="en-GB"/>
        </w:rPr>
        <w:t xml:space="preserve">it would likely affect </w:t>
      </w:r>
      <w:r w:rsidR="0043178A">
        <w:rPr>
          <w:rFonts w:ascii="Times New Roman" w:hAnsi="Times New Roman" w:cs="Times New Roman"/>
          <w:sz w:val="24"/>
          <w:szCs w:val="24"/>
          <w:lang w:val="en-GB"/>
        </w:rPr>
        <w:t xml:space="preserve">individuals </w:t>
      </w:r>
      <w:r w:rsidR="00D03672">
        <w:rPr>
          <w:rFonts w:ascii="Times New Roman" w:hAnsi="Times New Roman" w:cs="Times New Roman"/>
          <w:sz w:val="24"/>
          <w:szCs w:val="24"/>
          <w:lang w:val="en-GB"/>
        </w:rPr>
        <w:t>differently depending on the</w:t>
      </w:r>
      <w:r w:rsidR="0043178A">
        <w:rPr>
          <w:rFonts w:ascii="Times New Roman" w:hAnsi="Times New Roman" w:cs="Times New Roman"/>
          <w:sz w:val="24"/>
          <w:szCs w:val="24"/>
          <w:lang w:val="en-GB"/>
        </w:rPr>
        <w:t>ir</w:t>
      </w:r>
      <w:r w:rsidR="00D03672">
        <w:rPr>
          <w:rFonts w:ascii="Times New Roman" w:hAnsi="Times New Roman" w:cs="Times New Roman"/>
          <w:sz w:val="24"/>
          <w:szCs w:val="24"/>
          <w:lang w:val="en-GB"/>
        </w:rPr>
        <w:t xml:space="preserve"> age</w:t>
      </w:r>
      <w:r w:rsidR="002D77ED">
        <w:rPr>
          <w:rFonts w:ascii="Times New Roman" w:hAnsi="Times New Roman" w:cs="Times New Roman"/>
          <w:sz w:val="24"/>
          <w:szCs w:val="24"/>
          <w:lang w:val="en-GB"/>
        </w:rPr>
        <w:t xml:space="preserve">, </w:t>
      </w:r>
      <w:r w:rsidR="00AF659D">
        <w:rPr>
          <w:rFonts w:ascii="Times New Roman" w:hAnsi="Times New Roman" w:cs="Times New Roman"/>
          <w:sz w:val="24"/>
          <w:szCs w:val="24"/>
          <w:lang w:val="en-GB"/>
        </w:rPr>
        <w:t>disproportionately increasing the mortality of the e</w:t>
      </w:r>
      <w:r w:rsidR="00FB6BEF">
        <w:rPr>
          <w:rFonts w:ascii="Times New Roman" w:hAnsi="Times New Roman" w:cs="Times New Roman"/>
          <w:sz w:val="24"/>
          <w:szCs w:val="24"/>
          <w:lang w:val="en-GB"/>
        </w:rPr>
        <w:t>x</w:t>
      </w:r>
      <w:r w:rsidR="003232AD">
        <w:rPr>
          <w:rFonts w:ascii="Times New Roman" w:hAnsi="Times New Roman" w:cs="Times New Roman"/>
          <w:sz w:val="24"/>
          <w:szCs w:val="24"/>
          <w:lang w:val="en-GB"/>
        </w:rPr>
        <w:t xml:space="preserve">treme and more vulnerable ages and thus </w:t>
      </w:r>
      <w:r w:rsidR="00DD49C1">
        <w:rPr>
          <w:rFonts w:ascii="Times New Roman" w:hAnsi="Times New Roman" w:cs="Times New Roman"/>
          <w:sz w:val="24"/>
          <w:szCs w:val="24"/>
          <w:lang w:val="en-GB"/>
        </w:rPr>
        <w:t>variation.</w:t>
      </w:r>
      <w:r w:rsidR="00255864">
        <w:rPr>
          <w:rFonts w:ascii="Times New Roman" w:hAnsi="Times New Roman" w:cs="Times New Roman"/>
          <w:sz w:val="24"/>
          <w:szCs w:val="24"/>
          <w:lang w:val="en-GB"/>
        </w:rPr>
        <w:t xml:space="preserve"> </w:t>
      </w:r>
      <w:r w:rsidR="002C4186">
        <w:rPr>
          <w:rFonts w:ascii="Times New Roman" w:hAnsi="Times New Roman" w:cs="Times New Roman"/>
          <w:sz w:val="24"/>
          <w:szCs w:val="24"/>
          <w:lang w:val="en-GB"/>
        </w:rPr>
        <w:t>F</w:t>
      </w:r>
      <w:r w:rsidR="007062E4">
        <w:rPr>
          <w:rFonts w:ascii="Times New Roman" w:hAnsi="Times New Roman" w:cs="Times New Roman"/>
          <w:sz w:val="24"/>
          <w:szCs w:val="24"/>
          <w:lang w:val="en-GB"/>
        </w:rPr>
        <w:t>inally</w:t>
      </w:r>
      <w:r w:rsidR="000E2F34">
        <w:rPr>
          <w:rFonts w:ascii="Times New Roman" w:hAnsi="Times New Roman" w:cs="Times New Roman"/>
          <w:sz w:val="24"/>
          <w:szCs w:val="24"/>
          <w:lang w:val="en-GB"/>
        </w:rPr>
        <w:t xml:space="preserve">, </w:t>
      </w:r>
      <w:r w:rsidR="007F4F5E">
        <w:rPr>
          <w:rFonts w:ascii="Times New Roman" w:hAnsi="Times New Roman" w:cs="Times New Roman"/>
          <w:sz w:val="24"/>
          <w:szCs w:val="24"/>
          <w:lang w:val="en-GB"/>
        </w:rPr>
        <w:t>a decrease in life expectancy</w:t>
      </w:r>
      <w:r w:rsidR="00426854">
        <w:rPr>
          <w:rFonts w:ascii="Times New Roman" w:hAnsi="Times New Roman" w:cs="Times New Roman"/>
          <w:sz w:val="24"/>
          <w:szCs w:val="24"/>
          <w:lang w:val="en-GB"/>
        </w:rPr>
        <w:t xml:space="preserve">, which is inevitable during a mortality crisis, </w:t>
      </w:r>
      <w:r w:rsidR="00001766">
        <w:rPr>
          <w:rFonts w:ascii="Times New Roman" w:hAnsi="Times New Roman" w:cs="Times New Roman"/>
          <w:sz w:val="24"/>
          <w:szCs w:val="24"/>
          <w:lang w:val="en-GB"/>
        </w:rPr>
        <w:t xml:space="preserve">gives mechanically more space for </w:t>
      </w:r>
      <w:r w:rsidR="00365F4B">
        <w:rPr>
          <w:rFonts w:ascii="Times New Roman" w:hAnsi="Times New Roman" w:cs="Times New Roman"/>
          <w:sz w:val="24"/>
          <w:szCs w:val="24"/>
          <w:lang w:val="en-GB"/>
        </w:rPr>
        <w:t>variation in age at death, as the modal age at death shifts to the left</w:t>
      </w:r>
      <w:r w:rsidR="006508D8">
        <w:rPr>
          <w:rFonts w:ascii="Times New Roman" w:hAnsi="Times New Roman" w:cs="Times New Roman"/>
          <w:sz w:val="24"/>
          <w:szCs w:val="24"/>
          <w:lang w:val="en-GB"/>
        </w:rPr>
        <w:t>.</w:t>
      </w:r>
      <w:r w:rsidR="007F4F5E">
        <w:rPr>
          <w:rFonts w:ascii="Times New Roman" w:hAnsi="Times New Roman" w:cs="Times New Roman"/>
          <w:sz w:val="24"/>
          <w:szCs w:val="24"/>
          <w:lang w:val="en-GB"/>
        </w:rPr>
        <w:t xml:space="preserve"> </w:t>
      </w:r>
      <w:proofErr w:type="gramStart"/>
      <w:r w:rsidR="00987BD7">
        <w:rPr>
          <w:rFonts w:ascii="Times New Roman" w:hAnsi="Times New Roman" w:cs="Times New Roman"/>
          <w:sz w:val="24"/>
          <w:szCs w:val="24"/>
          <w:lang w:val="en-GB"/>
        </w:rPr>
        <w:t>All of</w:t>
      </w:r>
      <w:proofErr w:type="gramEnd"/>
      <w:r w:rsidR="00987BD7">
        <w:rPr>
          <w:rFonts w:ascii="Times New Roman" w:hAnsi="Times New Roman" w:cs="Times New Roman"/>
          <w:sz w:val="24"/>
          <w:szCs w:val="24"/>
          <w:lang w:val="en-GB"/>
        </w:rPr>
        <w:t xml:space="preserve"> these </w:t>
      </w:r>
      <w:r w:rsidR="00DA1DD0">
        <w:rPr>
          <w:rFonts w:ascii="Times New Roman" w:hAnsi="Times New Roman" w:cs="Times New Roman"/>
          <w:sz w:val="24"/>
          <w:szCs w:val="24"/>
          <w:lang w:val="en-GB"/>
        </w:rPr>
        <w:t>considerations</w:t>
      </w:r>
      <w:r w:rsidR="00B72FD5">
        <w:rPr>
          <w:rFonts w:ascii="Times New Roman" w:hAnsi="Times New Roman" w:cs="Times New Roman"/>
          <w:sz w:val="24"/>
          <w:szCs w:val="24"/>
          <w:lang w:val="en-GB"/>
        </w:rPr>
        <w:t xml:space="preserve"> lead us to believe that </w:t>
      </w:r>
      <w:r w:rsidR="000E2F34">
        <w:rPr>
          <w:rFonts w:ascii="Times New Roman" w:hAnsi="Times New Roman" w:cs="Times New Roman"/>
          <w:sz w:val="24"/>
          <w:szCs w:val="24"/>
          <w:lang w:val="en-GB"/>
        </w:rPr>
        <w:t>variation will</w:t>
      </w:r>
      <w:r w:rsidR="00DA1DD0">
        <w:rPr>
          <w:rFonts w:ascii="Times New Roman" w:hAnsi="Times New Roman" w:cs="Times New Roman"/>
          <w:sz w:val="24"/>
          <w:szCs w:val="24"/>
          <w:lang w:val="en-GB"/>
        </w:rPr>
        <w:t xml:space="preserve"> </w:t>
      </w:r>
      <w:r w:rsidR="001F77D8">
        <w:rPr>
          <w:rFonts w:ascii="Times New Roman" w:hAnsi="Times New Roman" w:cs="Times New Roman"/>
          <w:sz w:val="24"/>
          <w:szCs w:val="24"/>
          <w:lang w:val="en-GB"/>
        </w:rPr>
        <w:t>increase rather than decrease during a mortality crisis.</w:t>
      </w:r>
      <w:r w:rsidR="002F493A">
        <w:rPr>
          <w:rFonts w:ascii="Times New Roman" w:hAnsi="Times New Roman" w:cs="Times New Roman"/>
          <w:sz w:val="24"/>
          <w:szCs w:val="24"/>
          <w:lang w:val="en-GB"/>
        </w:rPr>
        <w:t xml:space="preserve"> After the end of the episode</w:t>
      </w:r>
      <w:r w:rsidR="0068009A">
        <w:rPr>
          <w:rFonts w:ascii="Times New Roman" w:hAnsi="Times New Roman" w:cs="Times New Roman"/>
          <w:sz w:val="24"/>
          <w:szCs w:val="24"/>
          <w:lang w:val="en-GB"/>
        </w:rPr>
        <w:t xml:space="preserve">, </w:t>
      </w:r>
      <w:r w:rsidR="00C23D60">
        <w:rPr>
          <w:rFonts w:ascii="Times New Roman" w:hAnsi="Times New Roman" w:cs="Times New Roman"/>
          <w:sz w:val="24"/>
          <w:szCs w:val="24"/>
          <w:lang w:val="en-GB"/>
        </w:rPr>
        <w:t xml:space="preserve">we expect that </w:t>
      </w:r>
      <w:r w:rsidR="00866456">
        <w:rPr>
          <w:rFonts w:ascii="Times New Roman" w:hAnsi="Times New Roman" w:cs="Times New Roman"/>
          <w:sz w:val="24"/>
          <w:szCs w:val="24"/>
          <w:lang w:val="en-GB"/>
        </w:rPr>
        <w:t xml:space="preserve">variation will </w:t>
      </w:r>
      <w:r w:rsidR="00091158">
        <w:rPr>
          <w:rFonts w:ascii="Times New Roman" w:hAnsi="Times New Roman" w:cs="Times New Roman"/>
          <w:sz w:val="24"/>
          <w:szCs w:val="24"/>
          <w:lang w:val="en-GB"/>
        </w:rPr>
        <w:t>continue to be higher than pre-crisis level</w:t>
      </w:r>
      <w:r w:rsidR="006F4FFD">
        <w:rPr>
          <w:rFonts w:ascii="Times New Roman" w:hAnsi="Times New Roman" w:cs="Times New Roman"/>
          <w:sz w:val="24"/>
          <w:szCs w:val="24"/>
          <w:lang w:val="en-GB"/>
        </w:rPr>
        <w:t xml:space="preserve">, but that it will gradually decrease as </w:t>
      </w:r>
      <w:r w:rsidR="00313353">
        <w:rPr>
          <w:rFonts w:ascii="Times New Roman" w:hAnsi="Times New Roman" w:cs="Times New Roman"/>
          <w:sz w:val="24"/>
          <w:szCs w:val="24"/>
          <w:lang w:val="en-GB"/>
        </w:rPr>
        <w:t xml:space="preserve">the parts of the population most affected </w:t>
      </w:r>
      <w:r w:rsidR="007204C4">
        <w:rPr>
          <w:rFonts w:ascii="Times New Roman" w:hAnsi="Times New Roman" w:cs="Times New Roman"/>
          <w:sz w:val="24"/>
          <w:szCs w:val="24"/>
          <w:lang w:val="en-GB"/>
        </w:rPr>
        <w:t>by the crisis</w:t>
      </w:r>
      <w:r w:rsidR="009020D7">
        <w:rPr>
          <w:rFonts w:ascii="Times New Roman" w:hAnsi="Times New Roman" w:cs="Times New Roman"/>
          <w:sz w:val="24"/>
          <w:szCs w:val="24"/>
          <w:lang w:val="en-GB"/>
        </w:rPr>
        <w:t xml:space="preserve"> recover.</w:t>
      </w:r>
      <w:r w:rsidR="009B07DB">
        <w:rPr>
          <w:rFonts w:ascii="Times New Roman" w:hAnsi="Times New Roman" w:cs="Times New Roman"/>
          <w:sz w:val="24"/>
          <w:szCs w:val="24"/>
          <w:lang w:val="en-GB"/>
        </w:rPr>
        <w:t xml:space="preserve"> </w:t>
      </w:r>
      <w:r w:rsidR="008A4E61">
        <w:rPr>
          <w:rFonts w:ascii="Times New Roman" w:hAnsi="Times New Roman" w:cs="Times New Roman"/>
          <w:sz w:val="24"/>
          <w:szCs w:val="24"/>
          <w:lang w:val="en-GB"/>
        </w:rPr>
        <w:t xml:space="preserve">However, </w:t>
      </w:r>
      <w:r w:rsidR="00074814">
        <w:rPr>
          <w:rFonts w:ascii="Times New Roman" w:hAnsi="Times New Roman" w:cs="Times New Roman"/>
          <w:sz w:val="24"/>
          <w:szCs w:val="24"/>
          <w:lang w:val="en-GB"/>
        </w:rPr>
        <w:t xml:space="preserve">this trend could </w:t>
      </w:r>
      <w:r w:rsidR="00C24252">
        <w:rPr>
          <w:rFonts w:ascii="Times New Roman" w:hAnsi="Times New Roman" w:cs="Times New Roman"/>
          <w:sz w:val="24"/>
          <w:szCs w:val="24"/>
          <w:lang w:val="en-GB"/>
        </w:rPr>
        <w:t>be balanced by a selection</w:t>
      </w:r>
      <w:r w:rsidR="00F45467">
        <w:rPr>
          <w:rFonts w:ascii="Times New Roman" w:hAnsi="Times New Roman" w:cs="Times New Roman"/>
          <w:sz w:val="24"/>
          <w:szCs w:val="24"/>
          <w:lang w:val="en-GB"/>
        </w:rPr>
        <w:t>, during the crisis,</w:t>
      </w:r>
      <w:r w:rsidR="00C24252">
        <w:rPr>
          <w:rFonts w:ascii="Times New Roman" w:hAnsi="Times New Roman" w:cs="Times New Roman"/>
          <w:sz w:val="24"/>
          <w:szCs w:val="24"/>
          <w:lang w:val="en-GB"/>
        </w:rPr>
        <w:t xml:space="preserve"> of the more robust individuals,</w:t>
      </w:r>
      <w:r w:rsidR="00151BE8">
        <w:rPr>
          <w:rFonts w:ascii="Times New Roman" w:hAnsi="Times New Roman" w:cs="Times New Roman"/>
          <w:sz w:val="24"/>
          <w:szCs w:val="24"/>
          <w:lang w:val="en-GB"/>
        </w:rPr>
        <w:t xml:space="preserve"> who would die </w:t>
      </w:r>
      <w:proofErr w:type="gramStart"/>
      <w:r w:rsidR="00151BE8">
        <w:rPr>
          <w:rFonts w:ascii="Times New Roman" w:hAnsi="Times New Roman" w:cs="Times New Roman"/>
          <w:sz w:val="24"/>
          <w:szCs w:val="24"/>
          <w:lang w:val="en-GB"/>
        </w:rPr>
        <w:t>later on</w:t>
      </w:r>
      <w:proofErr w:type="gramEnd"/>
      <w:r w:rsidR="00151BE8">
        <w:rPr>
          <w:rFonts w:ascii="Times New Roman" w:hAnsi="Times New Roman" w:cs="Times New Roman"/>
          <w:sz w:val="24"/>
          <w:szCs w:val="24"/>
          <w:lang w:val="en-GB"/>
        </w:rPr>
        <w:t xml:space="preserve"> average</w:t>
      </w:r>
      <w:r w:rsidR="00F45467">
        <w:rPr>
          <w:rFonts w:ascii="Times New Roman" w:hAnsi="Times New Roman" w:cs="Times New Roman"/>
          <w:sz w:val="24"/>
          <w:szCs w:val="24"/>
          <w:lang w:val="en-GB"/>
        </w:rPr>
        <w:t>.</w:t>
      </w:r>
    </w:p>
    <w:p w14:paraId="36A919CD" w14:textId="77777777" w:rsidR="00F6084F" w:rsidRDefault="00EB7EF0" w:rsidP="00E17AD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indicated in the introduction, </w:t>
      </w:r>
      <w:r w:rsidR="00732FD9">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our second question </w:t>
      </w:r>
      <w:r w:rsidR="0067176E">
        <w:rPr>
          <w:rFonts w:ascii="Times New Roman" w:hAnsi="Times New Roman" w:cs="Times New Roman"/>
          <w:sz w:val="24"/>
          <w:szCs w:val="24"/>
          <w:lang w:val="en-GB"/>
        </w:rPr>
        <w:t xml:space="preserve">we ask whether </w:t>
      </w:r>
      <w:r w:rsidR="00644988">
        <w:rPr>
          <w:rFonts w:ascii="Times New Roman" w:hAnsi="Times New Roman" w:cs="Times New Roman"/>
          <w:sz w:val="24"/>
          <w:szCs w:val="24"/>
          <w:lang w:val="en-GB"/>
        </w:rPr>
        <w:t xml:space="preserve">some ages especially contributed to the change in variation </w:t>
      </w:r>
      <w:r w:rsidR="0032228A">
        <w:rPr>
          <w:rFonts w:ascii="Times New Roman" w:hAnsi="Times New Roman" w:cs="Times New Roman"/>
          <w:sz w:val="24"/>
          <w:szCs w:val="24"/>
          <w:lang w:val="en-GB"/>
        </w:rPr>
        <w:t xml:space="preserve">witnessed during and after the crisis, and if so which </w:t>
      </w:r>
      <w:r w:rsidR="0032228A">
        <w:rPr>
          <w:rFonts w:ascii="Times New Roman" w:hAnsi="Times New Roman" w:cs="Times New Roman"/>
          <w:sz w:val="24"/>
          <w:szCs w:val="24"/>
          <w:lang w:val="en-GB"/>
        </w:rPr>
        <w:lastRenderedPageBreak/>
        <w:t>ones.</w:t>
      </w:r>
      <w:r w:rsidR="002906D2">
        <w:rPr>
          <w:rFonts w:ascii="Times New Roman" w:hAnsi="Times New Roman" w:cs="Times New Roman"/>
          <w:sz w:val="24"/>
          <w:szCs w:val="24"/>
          <w:lang w:val="en-GB"/>
        </w:rPr>
        <w:t xml:space="preserve"> We </w:t>
      </w:r>
      <w:r w:rsidR="00732FD9">
        <w:rPr>
          <w:rFonts w:ascii="Times New Roman" w:hAnsi="Times New Roman" w:cs="Times New Roman"/>
          <w:sz w:val="24"/>
          <w:szCs w:val="24"/>
          <w:lang w:val="en-GB"/>
        </w:rPr>
        <w:t>predict</w:t>
      </w:r>
      <w:r w:rsidR="002906D2">
        <w:rPr>
          <w:rFonts w:ascii="Times New Roman" w:hAnsi="Times New Roman" w:cs="Times New Roman"/>
          <w:sz w:val="24"/>
          <w:szCs w:val="24"/>
          <w:lang w:val="en-GB"/>
        </w:rPr>
        <w:t xml:space="preserve"> that </w:t>
      </w:r>
      <w:r w:rsidR="003E36B8">
        <w:rPr>
          <w:rFonts w:ascii="Times New Roman" w:hAnsi="Times New Roman" w:cs="Times New Roman"/>
          <w:sz w:val="24"/>
          <w:szCs w:val="24"/>
          <w:lang w:val="en-GB"/>
        </w:rPr>
        <w:t>a mortality crisis will particularly affect children and the elderly</w:t>
      </w:r>
      <w:r w:rsidR="00953B7F">
        <w:rPr>
          <w:rFonts w:ascii="Times New Roman" w:hAnsi="Times New Roman" w:cs="Times New Roman"/>
          <w:sz w:val="24"/>
          <w:szCs w:val="24"/>
          <w:lang w:val="en-GB"/>
        </w:rPr>
        <w:t>, as thes</w:t>
      </w:r>
      <w:r w:rsidR="00C56778">
        <w:rPr>
          <w:rFonts w:ascii="Times New Roman" w:hAnsi="Times New Roman" w:cs="Times New Roman"/>
          <w:sz w:val="24"/>
          <w:szCs w:val="24"/>
          <w:lang w:val="en-GB"/>
        </w:rPr>
        <w:t xml:space="preserve">e sub-groups are </w:t>
      </w:r>
      <w:r w:rsidR="00E70A78">
        <w:rPr>
          <w:rFonts w:ascii="Times New Roman" w:hAnsi="Times New Roman" w:cs="Times New Roman"/>
          <w:sz w:val="24"/>
          <w:szCs w:val="24"/>
          <w:lang w:val="en-GB"/>
        </w:rPr>
        <w:t xml:space="preserve">physically </w:t>
      </w:r>
      <w:r w:rsidR="00C56778">
        <w:rPr>
          <w:rFonts w:ascii="Times New Roman" w:hAnsi="Times New Roman" w:cs="Times New Roman"/>
          <w:sz w:val="24"/>
          <w:szCs w:val="24"/>
          <w:lang w:val="en-GB"/>
        </w:rPr>
        <w:t xml:space="preserve">less equipped to deal </w:t>
      </w:r>
      <w:r w:rsidR="00A96F06">
        <w:rPr>
          <w:rFonts w:ascii="Times New Roman" w:hAnsi="Times New Roman" w:cs="Times New Roman"/>
          <w:sz w:val="24"/>
          <w:szCs w:val="24"/>
          <w:lang w:val="en-GB"/>
        </w:rPr>
        <w:t>with extreme conditions</w:t>
      </w:r>
      <w:r w:rsidR="00E70A78">
        <w:rPr>
          <w:rFonts w:ascii="Times New Roman" w:hAnsi="Times New Roman" w:cs="Times New Roman"/>
          <w:sz w:val="24"/>
          <w:szCs w:val="24"/>
          <w:lang w:val="en-GB"/>
        </w:rPr>
        <w:t xml:space="preserve"> and because </w:t>
      </w:r>
      <w:r w:rsidR="00AA087E">
        <w:rPr>
          <w:rFonts w:ascii="Times New Roman" w:hAnsi="Times New Roman" w:cs="Times New Roman"/>
          <w:sz w:val="24"/>
          <w:szCs w:val="24"/>
          <w:lang w:val="en-GB"/>
        </w:rPr>
        <w:t xml:space="preserve">their survival might </w:t>
      </w:r>
      <w:r w:rsidR="00D20B9E">
        <w:rPr>
          <w:rFonts w:ascii="Times New Roman" w:hAnsi="Times New Roman" w:cs="Times New Roman"/>
          <w:sz w:val="24"/>
          <w:szCs w:val="24"/>
          <w:lang w:val="en-GB"/>
        </w:rPr>
        <w:t xml:space="preserve">become less of a priority </w:t>
      </w:r>
      <w:r w:rsidR="009E726B">
        <w:rPr>
          <w:rFonts w:ascii="Times New Roman" w:hAnsi="Times New Roman" w:cs="Times New Roman"/>
          <w:sz w:val="24"/>
          <w:szCs w:val="24"/>
          <w:lang w:val="en-GB"/>
        </w:rPr>
        <w:t>in situations where r</w:t>
      </w:r>
      <w:r w:rsidR="00B638C7">
        <w:rPr>
          <w:rFonts w:ascii="Times New Roman" w:hAnsi="Times New Roman" w:cs="Times New Roman"/>
          <w:sz w:val="24"/>
          <w:szCs w:val="24"/>
          <w:lang w:val="en-GB"/>
        </w:rPr>
        <w:t>esources are scarce</w:t>
      </w:r>
      <w:r w:rsidR="00A96F06">
        <w:rPr>
          <w:rFonts w:ascii="Times New Roman" w:hAnsi="Times New Roman" w:cs="Times New Roman"/>
          <w:sz w:val="24"/>
          <w:szCs w:val="24"/>
          <w:lang w:val="en-GB"/>
        </w:rPr>
        <w:t>.</w:t>
      </w:r>
      <w:r w:rsidR="0021474D">
        <w:rPr>
          <w:rFonts w:ascii="Times New Roman" w:hAnsi="Times New Roman" w:cs="Times New Roman"/>
          <w:sz w:val="24"/>
          <w:szCs w:val="24"/>
          <w:lang w:val="en-GB"/>
        </w:rPr>
        <w:t xml:space="preserve"> </w:t>
      </w:r>
      <w:r w:rsidR="00910A15">
        <w:rPr>
          <w:rFonts w:ascii="Times New Roman" w:hAnsi="Times New Roman" w:cs="Times New Roman"/>
          <w:sz w:val="24"/>
          <w:szCs w:val="24"/>
          <w:lang w:val="en-GB"/>
        </w:rPr>
        <w:t xml:space="preserve">Moreover, </w:t>
      </w:r>
      <w:r w:rsidR="007266EF">
        <w:rPr>
          <w:rFonts w:ascii="Times New Roman" w:hAnsi="Times New Roman" w:cs="Times New Roman"/>
          <w:sz w:val="24"/>
          <w:szCs w:val="24"/>
          <w:lang w:val="en-GB"/>
        </w:rPr>
        <w:t>deaths at the extremes of a distribution</w:t>
      </w:r>
      <w:r w:rsidR="00F41C9E">
        <w:rPr>
          <w:rFonts w:ascii="Times New Roman" w:hAnsi="Times New Roman" w:cs="Times New Roman"/>
          <w:sz w:val="24"/>
          <w:szCs w:val="24"/>
          <w:lang w:val="en-GB"/>
        </w:rPr>
        <w:t xml:space="preserve"> wil</w:t>
      </w:r>
      <w:r w:rsidR="00654A9F">
        <w:rPr>
          <w:rFonts w:ascii="Times New Roman" w:hAnsi="Times New Roman" w:cs="Times New Roman"/>
          <w:sz w:val="24"/>
          <w:szCs w:val="24"/>
          <w:lang w:val="en-GB"/>
        </w:rPr>
        <w:t>l more heavily affect variation.</w:t>
      </w:r>
      <w:r w:rsidR="00BB49B6">
        <w:rPr>
          <w:rFonts w:ascii="Times New Roman" w:hAnsi="Times New Roman" w:cs="Times New Roman"/>
          <w:sz w:val="24"/>
          <w:szCs w:val="24"/>
          <w:lang w:val="en-GB"/>
        </w:rPr>
        <w:t xml:space="preserve"> Therefore, we expect that </w:t>
      </w:r>
      <w:r w:rsidR="00930F6F">
        <w:rPr>
          <w:rFonts w:ascii="Times New Roman" w:hAnsi="Times New Roman" w:cs="Times New Roman"/>
          <w:sz w:val="24"/>
          <w:szCs w:val="24"/>
          <w:lang w:val="en-GB"/>
        </w:rPr>
        <w:t xml:space="preserve">these age groups will largely contribute to </w:t>
      </w:r>
      <w:r w:rsidR="00955E9D">
        <w:rPr>
          <w:rFonts w:ascii="Times New Roman" w:hAnsi="Times New Roman" w:cs="Times New Roman"/>
          <w:sz w:val="24"/>
          <w:szCs w:val="24"/>
          <w:lang w:val="en-GB"/>
        </w:rPr>
        <w:t>the expected</w:t>
      </w:r>
      <w:r w:rsidR="00AF1A21">
        <w:rPr>
          <w:rFonts w:ascii="Times New Roman" w:hAnsi="Times New Roman" w:cs="Times New Roman"/>
          <w:sz w:val="24"/>
          <w:szCs w:val="24"/>
          <w:lang w:val="en-GB"/>
        </w:rPr>
        <w:t xml:space="preserve"> increa</w:t>
      </w:r>
      <w:r w:rsidR="00417526">
        <w:rPr>
          <w:rFonts w:ascii="Times New Roman" w:hAnsi="Times New Roman" w:cs="Times New Roman"/>
          <w:sz w:val="24"/>
          <w:szCs w:val="24"/>
          <w:lang w:val="en-GB"/>
        </w:rPr>
        <w:t>se in lifespan variation.</w:t>
      </w:r>
    </w:p>
    <w:p w14:paraId="104F8FCA" w14:textId="77777777" w:rsidR="00B87103" w:rsidRPr="004F5006" w:rsidRDefault="0077657F" w:rsidP="00E17AD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Our final research question looks at gender differences</w:t>
      </w:r>
      <w:r w:rsidR="00C72FFA">
        <w:rPr>
          <w:rFonts w:ascii="Times New Roman" w:hAnsi="Times New Roman" w:cs="Times New Roman"/>
          <w:sz w:val="24"/>
          <w:szCs w:val="24"/>
          <w:lang w:val="en-GB"/>
        </w:rPr>
        <w:t xml:space="preserve">. </w:t>
      </w:r>
      <w:r w:rsidR="004F5006" w:rsidRPr="00B862CB">
        <w:rPr>
          <w:rFonts w:ascii="Times New Roman" w:hAnsi="Times New Roman" w:cs="Times New Roman"/>
          <w:sz w:val="24"/>
          <w:szCs w:val="24"/>
          <w:lang w:val="en-GB"/>
        </w:rPr>
        <w:t xml:space="preserve">Zarulli </w:t>
      </w:r>
      <w:r w:rsidR="004F5006" w:rsidRPr="00B862CB">
        <w:rPr>
          <w:rFonts w:ascii="Times New Roman" w:hAnsi="Times New Roman" w:cs="Times New Roman"/>
          <w:i/>
          <w:sz w:val="24"/>
          <w:szCs w:val="24"/>
          <w:lang w:val="en-GB"/>
        </w:rPr>
        <w:t>et al.</w:t>
      </w:r>
      <w:r w:rsidR="004F5006" w:rsidRPr="00B862CB">
        <w:rPr>
          <w:rFonts w:ascii="Times New Roman" w:hAnsi="Times New Roman" w:cs="Times New Roman"/>
          <w:sz w:val="24"/>
          <w:szCs w:val="24"/>
          <w:lang w:val="en-GB"/>
        </w:rPr>
        <w:t xml:space="preserve"> </w:t>
      </w:r>
      <w:r w:rsidR="004F5006">
        <w:rPr>
          <w:rFonts w:ascii="Times New Roman" w:hAnsi="Times New Roman" w:cs="Times New Roman"/>
          <w:sz w:val="24"/>
          <w:szCs w:val="24"/>
          <w:lang w:val="en-GB"/>
        </w:rPr>
        <w:fldChar w:fldCharType="begin"/>
      </w:r>
      <w:r w:rsidR="004F5006" w:rsidRPr="00B862CB">
        <w:rPr>
          <w:rFonts w:ascii="Times New Roman" w:hAnsi="Times New Roman" w:cs="Times New Roman"/>
          <w:sz w:val="24"/>
          <w:szCs w:val="24"/>
          <w:lang w:val="en-GB"/>
        </w:rPr>
        <w:instrText xml:space="preserve"> ADDIN ZOTERO_ITEM CSL_CITATION {"citationID":"VF0ZLeqn","properties":{"formattedCitation":"(2018)","plainCitation":"(2018)","noteIndex":0},"citationItems":[{"id":518,"uris":["http://zotero.org/users/5010345/items/D9CLYF4J"],"uri":["http://zotero.org/users/5010345/items/D9CLYF4J"],"itemData":{"id":518,"type":"article-journal","title":"Women live longer than men even during severe famines and epidemics","container-title":"Proceedings of the National Academy of Sciences of the United States of America","page":"E832-E840","volume":"115","issue":"4","source":"PubMed Central","abstract":"Women live longer than men in nearly all populations today. Some research focuses on the biological origins of the female advantage; other research stresses the significance of social factors. We studied male–female survival differences in populations of slaves and populations exposed to severe famines and epidemics. We find that even when mortality was very high, women lived longer on average than men. Most of the female advantage was due to differences in mortality among infants: baby girls were able to survive harsh conditions better than baby boys. These results support the view that the female survival advantage is modulated by a complex interaction of biological environmental and social factors., 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factors.","DOI":"10.1073/pnas.1701535115","ISSN":"0027-8424","note":"PMID: 29311321\nPMCID: PMC5789901","journalAbbreviation":"Proc Natl Acad Sci U S A","author":[{"family":"Zarulli","given":"Virginia"},{"family":"Barthold Jones","given":"Julia A."},{"family":"Oksuzyan","given":"Anna"},{"family":"Lindahl-Jacobsen","given":"Rune"},{"family":"Christensen","given":"Kaare"},{"family":"Vaupel","given":"James W."}],"issued":{"date-parts":[["2018",1,23]]}},"suppress-author":true}],"schema":"https://github.com/citation-style-language/schema/raw/master/csl-citation.json"} </w:instrText>
      </w:r>
      <w:r w:rsidR="004F5006">
        <w:rPr>
          <w:rFonts w:ascii="Times New Roman" w:hAnsi="Times New Roman" w:cs="Times New Roman"/>
          <w:sz w:val="24"/>
          <w:szCs w:val="24"/>
          <w:lang w:val="en-GB"/>
        </w:rPr>
        <w:fldChar w:fldCharType="separate"/>
      </w:r>
      <w:r w:rsidR="004F5006" w:rsidRPr="00B862CB">
        <w:rPr>
          <w:rFonts w:ascii="Times New Roman" w:hAnsi="Times New Roman" w:cs="Times New Roman"/>
          <w:sz w:val="24"/>
          <w:lang w:val="en-GB"/>
        </w:rPr>
        <w:t>(2018)</w:t>
      </w:r>
      <w:r w:rsidR="004F5006">
        <w:rPr>
          <w:rFonts w:ascii="Times New Roman" w:hAnsi="Times New Roman" w:cs="Times New Roman"/>
          <w:sz w:val="24"/>
          <w:szCs w:val="24"/>
          <w:lang w:val="en-GB"/>
        </w:rPr>
        <w:fldChar w:fldCharType="end"/>
      </w:r>
      <w:r w:rsidR="004F5006" w:rsidRPr="00B862CB">
        <w:rPr>
          <w:rFonts w:ascii="Times New Roman" w:hAnsi="Times New Roman" w:cs="Times New Roman"/>
          <w:sz w:val="24"/>
          <w:szCs w:val="24"/>
          <w:lang w:val="en-GB"/>
        </w:rPr>
        <w:t xml:space="preserve"> have found that the gender gap in life expectancy </w:t>
      </w:r>
      <w:r w:rsidR="007E3502" w:rsidRPr="00B862CB">
        <w:rPr>
          <w:rFonts w:ascii="Times New Roman" w:hAnsi="Times New Roman" w:cs="Times New Roman"/>
          <w:sz w:val="24"/>
          <w:szCs w:val="24"/>
          <w:lang w:val="en-GB"/>
        </w:rPr>
        <w:t xml:space="preserve">remains </w:t>
      </w:r>
      <w:r w:rsidR="00991D2E" w:rsidRPr="00B862CB">
        <w:rPr>
          <w:rFonts w:ascii="Times New Roman" w:hAnsi="Times New Roman" w:cs="Times New Roman"/>
          <w:sz w:val="24"/>
          <w:szCs w:val="24"/>
          <w:lang w:val="en-GB"/>
        </w:rPr>
        <w:t xml:space="preserve">during high-mortality regimes. </w:t>
      </w:r>
      <w:r w:rsidR="00991D2E">
        <w:rPr>
          <w:rFonts w:ascii="Times New Roman" w:hAnsi="Times New Roman" w:cs="Times New Roman"/>
          <w:sz w:val="24"/>
          <w:szCs w:val="24"/>
          <w:lang w:val="en-GB"/>
        </w:rPr>
        <w:t xml:space="preserve">In </w:t>
      </w:r>
      <w:r w:rsidR="00C93B4E">
        <w:rPr>
          <w:rFonts w:ascii="Times New Roman" w:hAnsi="Times New Roman" w:cs="Times New Roman"/>
          <w:sz w:val="24"/>
          <w:szCs w:val="24"/>
          <w:lang w:val="en-GB"/>
        </w:rPr>
        <w:t>the same way, we expect that</w:t>
      </w:r>
      <w:r w:rsidR="00237746">
        <w:rPr>
          <w:rFonts w:ascii="Times New Roman" w:hAnsi="Times New Roman" w:cs="Times New Roman"/>
          <w:sz w:val="24"/>
          <w:szCs w:val="24"/>
          <w:lang w:val="en-GB"/>
        </w:rPr>
        <w:t xml:space="preserve"> mortality crises will affect both subpopulations similarly, </w:t>
      </w:r>
      <w:r w:rsidR="00B62CE1">
        <w:rPr>
          <w:rFonts w:ascii="Times New Roman" w:hAnsi="Times New Roman" w:cs="Times New Roman"/>
          <w:sz w:val="24"/>
          <w:szCs w:val="24"/>
          <w:lang w:val="en-GB"/>
        </w:rPr>
        <w:t xml:space="preserve">so that the gender gap in lifespan variation, </w:t>
      </w:r>
      <w:r w:rsidR="00432C33">
        <w:rPr>
          <w:rFonts w:ascii="Times New Roman" w:hAnsi="Times New Roman" w:cs="Times New Roman"/>
          <w:sz w:val="24"/>
          <w:szCs w:val="24"/>
          <w:lang w:val="en-GB"/>
        </w:rPr>
        <w:t xml:space="preserve">which generally favours females </w:t>
      </w:r>
      <w:r w:rsidR="00432C33">
        <w:rPr>
          <w:rFonts w:ascii="Times New Roman" w:hAnsi="Times New Roman" w:cs="Times New Roman"/>
          <w:sz w:val="24"/>
          <w:szCs w:val="24"/>
          <w:lang w:val="en-GB"/>
        </w:rPr>
        <w:fldChar w:fldCharType="begin"/>
      </w:r>
      <w:r w:rsidR="00432C33">
        <w:rPr>
          <w:rFonts w:ascii="Times New Roman" w:hAnsi="Times New Roman" w:cs="Times New Roman"/>
          <w:sz w:val="24"/>
          <w:szCs w:val="24"/>
          <w:lang w:val="en-GB"/>
        </w:rPr>
        <w:instrText xml:space="preserve"> ADDIN ZOTERO_ITEM CSL_CITATION {"citationID":"RgIpabVE","properties":{"formattedCitation":"(van Raalte 2011)","plainCitation":"(van Raalte 2011)","noteIndex":0},"citationItems":[{"id":526,"uris":["http://zotero.org/users/5010345/items/36RT8EAR"],"uri":["http://zotero.org/users/5010345/items/36RT8EAR"],"itemData":{"id":526,"type":"thesis","title":"Lifespan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University","publisher-place":"Rotterdam","event-place":"Rotterdam","author":[{"family":"Raalte","given":"Alyson","non-dropping-particle":"van"}],"issued":{"date-parts":[["2011"]]}}}],"schema":"https://github.com/citation-style-language/schema/raw/master/csl-citation.json"} </w:instrText>
      </w:r>
      <w:r w:rsidR="00432C33">
        <w:rPr>
          <w:rFonts w:ascii="Times New Roman" w:hAnsi="Times New Roman" w:cs="Times New Roman"/>
          <w:sz w:val="24"/>
          <w:szCs w:val="24"/>
          <w:lang w:val="en-GB"/>
        </w:rPr>
        <w:fldChar w:fldCharType="separate"/>
      </w:r>
      <w:r w:rsidR="00432C33" w:rsidRPr="00432C33">
        <w:rPr>
          <w:rFonts w:ascii="Times New Roman" w:hAnsi="Times New Roman" w:cs="Times New Roman"/>
          <w:sz w:val="24"/>
          <w:lang w:val="en-GB"/>
        </w:rPr>
        <w:t>(van Raalte 2011)</w:t>
      </w:r>
      <w:r w:rsidR="00432C33">
        <w:rPr>
          <w:rFonts w:ascii="Times New Roman" w:hAnsi="Times New Roman" w:cs="Times New Roman"/>
          <w:sz w:val="24"/>
          <w:szCs w:val="24"/>
          <w:lang w:val="en-GB"/>
        </w:rPr>
        <w:fldChar w:fldCharType="end"/>
      </w:r>
      <w:r w:rsidR="00B62CE1">
        <w:rPr>
          <w:rFonts w:ascii="Times New Roman" w:hAnsi="Times New Roman" w:cs="Times New Roman"/>
          <w:sz w:val="24"/>
          <w:szCs w:val="24"/>
          <w:lang w:val="en-GB"/>
        </w:rPr>
        <w:t>,</w:t>
      </w:r>
      <w:r w:rsidR="00237746">
        <w:rPr>
          <w:rFonts w:ascii="Times New Roman" w:hAnsi="Times New Roman" w:cs="Times New Roman"/>
          <w:sz w:val="24"/>
          <w:szCs w:val="24"/>
          <w:lang w:val="en-GB"/>
        </w:rPr>
        <w:t xml:space="preserve"> </w:t>
      </w:r>
      <w:r w:rsidR="00B62CE1">
        <w:rPr>
          <w:rFonts w:ascii="Times New Roman" w:hAnsi="Times New Roman" w:cs="Times New Roman"/>
          <w:sz w:val="24"/>
          <w:szCs w:val="24"/>
          <w:lang w:val="en-GB"/>
        </w:rPr>
        <w:t xml:space="preserve">will </w:t>
      </w:r>
      <w:r w:rsidR="001A025F">
        <w:rPr>
          <w:rFonts w:ascii="Times New Roman" w:hAnsi="Times New Roman" w:cs="Times New Roman"/>
          <w:sz w:val="24"/>
          <w:szCs w:val="24"/>
          <w:lang w:val="en-GB"/>
        </w:rPr>
        <w:t>not change</w:t>
      </w:r>
      <w:r w:rsidR="007B050C">
        <w:rPr>
          <w:rFonts w:ascii="Times New Roman" w:hAnsi="Times New Roman" w:cs="Times New Roman"/>
          <w:sz w:val="24"/>
          <w:szCs w:val="24"/>
          <w:lang w:val="en-GB"/>
        </w:rPr>
        <w:t xml:space="preserve"> in high mortality situations.</w:t>
      </w:r>
      <w:commentRangeEnd w:id="42"/>
      <w:r w:rsidR="00932591">
        <w:rPr>
          <w:rStyle w:val="CommentReference"/>
        </w:rPr>
        <w:commentReference w:id="42"/>
      </w:r>
    </w:p>
    <w:p w14:paraId="574BE257" w14:textId="77777777" w:rsidR="00EA5699" w:rsidRDefault="00932591" w:rsidP="00E17AD8">
      <w:pPr>
        <w:spacing w:line="360" w:lineRule="auto"/>
        <w:jc w:val="both"/>
        <w:rPr>
          <w:ins w:id="44" w:author="José Manuel Aburto" w:date="2019-10-24T11:13:00Z"/>
          <w:rFonts w:ascii="Times New Roman" w:hAnsi="Times New Roman" w:cs="Times New Roman"/>
          <w:sz w:val="24"/>
          <w:szCs w:val="24"/>
          <w:lang w:val="en-GB"/>
        </w:rPr>
      </w:pPr>
      <w:ins w:id="45" w:author="José Manuel Aburto" w:date="2019-10-24T11:13:00Z">
        <w:r>
          <w:rPr>
            <w:rFonts w:ascii="Times New Roman" w:hAnsi="Times New Roman" w:cs="Times New Roman"/>
            <w:sz w:val="24"/>
            <w:szCs w:val="24"/>
            <w:lang w:val="en-GB"/>
          </w:rPr>
          <w:t>Preliminary Results</w:t>
        </w:r>
      </w:ins>
    </w:p>
    <w:p w14:paraId="15371905" w14:textId="77777777" w:rsidR="00932591" w:rsidRDefault="00932591" w:rsidP="00E17AD8">
      <w:pPr>
        <w:spacing w:line="360" w:lineRule="auto"/>
        <w:jc w:val="both"/>
        <w:rPr>
          <w:ins w:id="46" w:author="José Manuel Aburto" w:date="2019-10-24T11:13:00Z"/>
          <w:rFonts w:ascii="Times New Roman" w:hAnsi="Times New Roman" w:cs="Times New Roman"/>
          <w:sz w:val="24"/>
          <w:szCs w:val="24"/>
          <w:lang w:val="en-GB"/>
        </w:rPr>
      </w:pPr>
      <w:ins w:id="47" w:author="José Manuel Aburto" w:date="2019-10-24T11:13:00Z">
        <w:r>
          <w:rPr>
            <w:rFonts w:ascii="Times New Roman" w:hAnsi="Times New Roman" w:cs="Times New Roman"/>
            <w:sz w:val="24"/>
            <w:szCs w:val="24"/>
            <w:lang w:val="en-GB"/>
          </w:rPr>
          <w:t>Discussion</w:t>
        </w:r>
      </w:ins>
    </w:p>
    <w:p w14:paraId="7DC7A07E" w14:textId="77777777" w:rsidR="00932591" w:rsidRPr="00E17AD8" w:rsidRDefault="00932591" w:rsidP="00E17AD8">
      <w:pPr>
        <w:spacing w:line="360" w:lineRule="auto"/>
        <w:jc w:val="both"/>
        <w:rPr>
          <w:rFonts w:ascii="Times New Roman" w:hAnsi="Times New Roman" w:cs="Times New Roman"/>
          <w:sz w:val="24"/>
          <w:szCs w:val="24"/>
          <w:lang w:val="en-GB"/>
        </w:rPr>
      </w:pPr>
      <w:ins w:id="48" w:author="José Manuel Aburto" w:date="2019-10-24T11:13:00Z">
        <w:r>
          <w:rPr>
            <w:rFonts w:ascii="Times New Roman" w:hAnsi="Times New Roman" w:cs="Times New Roman"/>
            <w:sz w:val="24"/>
            <w:szCs w:val="24"/>
            <w:lang w:val="en-GB"/>
          </w:rPr>
          <w:t>References</w:t>
        </w:r>
      </w:ins>
    </w:p>
    <w:sectPr w:rsidR="00932591" w:rsidRPr="00E17AD8" w:rsidSect="00AB319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osé Manuel Aburto" w:date="2019-10-24T11:06:00Z" w:initials="JMA">
    <w:p w14:paraId="39569D61" w14:textId="77777777" w:rsidR="001D7324" w:rsidRDefault="001D7324">
      <w:pPr>
        <w:pStyle w:val="CommentText"/>
      </w:pPr>
      <w:r>
        <w:rPr>
          <w:rStyle w:val="CommentReference"/>
        </w:rPr>
        <w:annotationRef/>
      </w:r>
      <w:proofErr w:type="spellStart"/>
      <w:r>
        <w:t>It’s</w:t>
      </w:r>
      <w:proofErr w:type="spellEnd"/>
      <w:r>
        <w:t xml:space="preserve"> good to have </w:t>
      </w:r>
      <w:proofErr w:type="gramStart"/>
      <w:r>
        <w:t>a</w:t>
      </w:r>
      <w:proofErr w:type="gramEnd"/>
      <w:r>
        <w:t xml:space="preserve"> structure </w:t>
      </w:r>
      <w:proofErr w:type="spellStart"/>
      <w:r>
        <w:t>since</w:t>
      </w:r>
      <w:proofErr w:type="spellEnd"/>
      <w:r>
        <w:t xml:space="preserve"> the </w:t>
      </w:r>
      <w:proofErr w:type="spellStart"/>
      <w:r>
        <w:t>beginning</w:t>
      </w:r>
      <w:proofErr w:type="spellEnd"/>
    </w:p>
  </w:comment>
  <w:comment w:id="12" w:author="José Manuel Aburto" w:date="2019-10-24T10:52:00Z" w:initials="JMA">
    <w:p w14:paraId="4AE06C4D" w14:textId="77777777" w:rsidR="00AB248F" w:rsidRPr="00AB248F" w:rsidRDefault="00AB248F">
      <w:pPr>
        <w:pStyle w:val="CommentText"/>
        <w:rPr>
          <w:lang w:val="en-US"/>
        </w:rPr>
      </w:pPr>
      <w:r w:rsidRPr="00AB248F">
        <w:rPr>
          <w:rStyle w:val="CommentReference"/>
          <w:lang w:val="en-US"/>
        </w:rPr>
        <w:annotationRef/>
      </w:r>
      <w:r w:rsidRPr="00AB248F">
        <w:rPr>
          <w:lang w:val="en-US"/>
        </w:rPr>
        <w:t xml:space="preserve">As it expresses… </w:t>
      </w:r>
    </w:p>
    <w:p w14:paraId="1EA7AC8D" w14:textId="77777777" w:rsidR="00AB248F" w:rsidRPr="00AB248F" w:rsidRDefault="00AB248F">
      <w:pPr>
        <w:pStyle w:val="CommentText"/>
        <w:rPr>
          <w:lang w:val="en-US"/>
        </w:rPr>
      </w:pPr>
      <w:r w:rsidRPr="00AB248F">
        <w:rPr>
          <w:lang w:val="en-US"/>
        </w:rPr>
        <w:t>A sentence on what does life expectancy mean would be useful</w:t>
      </w:r>
    </w:p>
  </w:comment>
  <w:comment w:id="21" w:author="José Manuel Aburto" w:date="2019-10-24T10:57:00Z" w:initials="JMA">
    <w:p w14:paraId="21936A40" w14:textId="77777777" w:rsidR="00AB248F" w:rsidRDefault="00AB248F">
      <w:pPr>
        <w:pStyle w:val="CommentText"/>
      </w:pPr>
      <w:r>
        <w:rPr>
          <w:rStyle w:val="CommentReference"/>
        </w:rPr>
        <w:annotationRef/>
      </w:r>
      <w:proofErr w:type="spellStart"/>
      <w:r>
        <w:t>Add</w:t>
      </w:r>
      <w:proofErr w:type="spellEnd"/>
      <w:r>
        <w:t xml:space="preserve"> </w:t>
      </w:r>
      <w:proofErr w:type="spellStart"/>
      <w:r>
        <w:t>some</w:t>
      </w:r>
      <w:proofErr w:type="spellEnd"/>
      <w:r>
        <w:t xml:space="preserve"> </w:t>
      </w:r>
      <w:proofErr w:type="spellStart"/>
      <w:r>
        <w:t>references</w:t>
      </w:r>
      <w:proofErr w:type="spellEnd"/>
      <w:r>
        <w:t xml:space="preserve"> to </w:t>
      </w:r>
      <w:proofErr w:type="spellStart"/>
      <w:r>
        <w:t>this</w:t>
      </w:r>
      <w:proofErr w:type="spellEnd"/>
      <w:r>
        <w:t xml:space="preserve"> : Vaupel et al 2011, </w:t>
      </w:r>
      <w:proofErr w:type="spellStart"/>
      <w:r>
        <w:t>Smits</w:t>
      </w:r>
      <w:proofErr w:type="spellEnd"/>
      <w:r>
        <w:t xml:space="preserve"> and Monden 2009, Colchero et al 2016. </w:t>
      </w:r>
      <w:proofErr w:type="spellStart"/>
      <w:r>
        <w:t>These</w:t>
      </w:r>
      <w:proofErr w:type="spellEnd"/>
      <w:r>
        <w:t xml:space="preserve"> </w:t>
      </w:r>
      <w:proofErr w:type="spellStart"/>
      <w:r>
        <w:t>refer</w:t>
      </w:r>
      <w:proofErr w:type="spellEnd"/>
      <w:r>
        <w:t xml:space="preserve"> to life </w:t>
      </w:r>
      <w:proofErr w:type="spellStart"/>
      <w:r>
        <w:t>expectancy</w:t>
      </w:r>
      <w:proofErr w:type="spellEnd"/>
      <w:r>
        <w:t xml:space="preserve">. I </w:t>
      </w:r>
      <w:proofErr w:type="spellStart"/>
      <w:r>
        <w:t>don’t</w:t>
      </w:r>
      <w:proofErr w:type="spellEnd"/>
      <w:r>
        <w:t xml:space="preserve"> know if </w:t>
      </w:r>
      <w:proofErr w:type="spellStart"/>
      <w:r>
        <w:t>there</w:t>
      </w:r>
      <w:proofErr w:type="spellEnd"/>
      <w:r>
        <w:t xml:space="preserve"> </w:t>
      </w:r>
      <w:proofErr w:type="spellStart"/>
      <w:r>
        <w:t>is</w:t>
      </w:r>
      <w:proofErr w:type="spellEnd"/>
      <w:r>
        <w:t xml:space="preserve"> a </w:t>
      </w:r>
      <w:proofErr w:type="spellStart"/>
      <w:r>
        <w:t>study</w:t>
      </w:r>
      <w:proofErr w:type="spellEnd"/>
      <w:r>
        <w:t xml:space="preserve"> of </w:t>
      </w:r>
      <w:proofErr w:type="spellStart"/>
      <w:r>
        <w:t>lifespan</w:t>
      </w:r>
      <w:proofErr w:type="spellEnd"/>
      <w:r>
        <w:t xml:space="preserve"> variation and the mode.</w:t>
      </w:r>
    </w:p>
  </w:comment>
  <w:comment w:id="23" w:author="José Manuel Aburto" w:date="2019-10-24T10:56:00Z" w:initials="JMA">
    <w:p w14:paraId="2F5FE89A" w14:textId="77777777" w:rsidR="00AB248F" w:rsidRDefault="00AB248F">
      <w:pPr>
        <w:pStyle w:val="CommentText"/>
      </w:pPr>
      <w:r>
        <w:rPr>
          <w:rStyle w:val="CommentReference"/>
        </w:rPr>
        <w:annotationRef/>
      </w:r>
      <w:proofErr w:type="spellStart"/>
      <w:r>
        <w:t>Let’s</w:t>
      </w:r>
      <w:proofErr w:type="spellEnd"/>
      <w:r>
        <w:t xml:space="preserve"> </w:t>
      </w:r>
      <w:proofErr w:type="spellStart"/>
      <w:r>
        <w:t>stay</w:t>
      </w:r>
      <w:proofErr w:type="spellEnd"/>
      <w:r>
        <w:t xml:space="preserve"> </w:t>
      </w:r>
      <w:proofErr w:type="spellStart"/>
      <w:r>
        <w:t>with</w:t>
      </w:r>
      <w:proofErr w:type="spellEnd"/>
      <w:r>
        <w:t xml:space="preserve"> </w:t>
      </w:r>
      <w:proofErr w:type="spellStart"/>
      <w:r>
        <w:t>only</w:t>
      </w:r>
      <w:proofErr w:type="spellEnd"/>
      <w:r>
        <w:t xml:space="preserve"> one </w:t>
      </w:r>
      <w:proofErr w:type="spellStart"/>
      <w:r>
        <w:t>term</w:t>
      </w:r>
      <w:proofErr w:type="spellEnd"/>
      <w:r>
        <w:t xml:space="preserve"> </w:t>
      </w:r>
      <w:proofErr w:type="spellStart"/>
      <w:r>
        <w:t>throughout</w:t>
      </w:r>
      <w:proofErr w:type="spellEnd"/>
      <w:r>
        <w:t xml:space="preserve"> the draft. </w:t>
      </w:r>
      <w:proofErr w:type="spellStart"/>
      <w:r>
        <w:t>Either</w:t>
      </w:r>
      <w:proofErr w:type="spellEnd"/>
      <w:r>
        <w:t xml:space="preserve"> </w:t>
      </w:r>
      <w:proofErr w:type="spellStart"/>
      <w:r>
        <w:t>lifespan</w:t>
      </w:r>
      <w:proofErr w:type="spellEnd"/>
      <w:r>
        <w:t xml:space="preserve"> variation or </w:t>
      </w:r>
      <w:proofErr w:type="spellStart"/>
      <w:r>
        <w:t>lifespan</w:t>
      </w:r>
      <w:proofErr w:type="spellEnd"/>
      <w:r>
        <w:t xml:space="preserve"> </w:t>
      </w:r>
      <w:proofErr w:type="spellStart"/>
      <w:r>
        <w:t>inequality</w:t>
      </w:r>
      <w:proofErr w:type="spellEnd"/>
      <w:r>
        <w:t xml:space="preserve"> or life </w:t>
      </w:r>
      <w:proofErr w:type="spellStart"/>
      <w:r>
        <w:t>disparity</w:t>
      </w:r>
      <w:proofErr w:type="spellEnd"/>
      <w:r>
        <w:t>.</w:t>
      </w:r>
    </w:p>
  </w:comment>
  <w:comment w:id="24" w:author="José Manuel Aburto" w:date="2019-10-24T10:58:00Z" w:initials="JMA">
    <w:p w14:paraId="0D6B1D23" w14:textId="77777777" w:rsidR="00AB248F" w:rsidRDefault="00AB248F">
      <w:pPr>
        <w:pStyle w:val="CommentText"/>
      </w:pPr>
      <w:r>
        <w:rPr>
          <w:rStyle w:val="CommentReference"/>
        </w:rPr>
        <w:annotationRef/>
      </w:r>
      <w:proofErr w:type="spellStart"/>
      <w:r>
        <w:t>Add</w:t>
      </w:r>
      <w:proofErr w:type="spellEnd"/>
      <w:r>
        <w:t xml:space="preserve"> </w:t>
      </w:r>
      <w:proofErr w:type="spellStart"/>
      <w:r>
        <w:t>references</w:t>
      </w:r>
      <w:proofErr w:type="spellEnd"/>
      <w:r>
        <w:t xml:space="preserve"> : Aburto and van Raalte 2018, Sasson 2016, </w:t>
      </w:r>
      <w:proofErr w:type="spellStart"/>
      <w:r>
        <w:t>Bronnum</w:t>
      </w:r>
      <w:proofErr w:type="spellEnd"/>
      <w:r>
        <w:t>-Hansen BMJ Open</w:t>
      </w:r>
    </w:p>
  </w:comment>
  <w:comment w:id="27" w:author="José Manuel Aburto" w:date="2019-10-24T10:59:00Z" w:initials="JMA">
    <w:p w14:paraId="61497C3D" w14:textId="77777777" w:rsidR="00AB248F" w:rsidRDefault="00AB248F">
      <w:pPr>
        <w:pStyle w:val="CommentText"/>
      </w:pPr>
      <w:r>
        <w:rPr>
          <w:rStyle w:val="CommentReference"/>
        </w:rPr>
        <w:annotationRef/>
      </w:r>
      <w:r>
        <w:t xml:space="preserve">I </w:t>
      </w:r>
      <w:proofErr w:type="spellStart"/>
      <w:r>
        <w:t>don’t</w:t>
      </w:r>
      <w:proofErr w:type="spellEnd"/>
      <w:r>
        <w:t xml:space="preserve"> </w:t>
      </w:r>
      <w:proofErr w:type="spellStart"/>
      <w:r>
        <w:t>think</w:t>
      </w:r>
      <w:proofErr w:type="spellEnd"/>
      <w:r>
        <w:t xml:space="preserve"> </w:t>
      </w:r>
      <w:proofErr w:type="spellStart"/>
      <w:r>
        <w:t>this</w:t>
      </w:r>
      <w:proofErr w:type="spellEnd"/>
      <w:r>
        <w:t xml:space="preserve"> </w:t>
      </w:r>
      <w:proofErr w:type="spellStart"/>
      <w:r>
        <w:t>is</w:t>
      </w:r>
      <w:proofErr w:type="spellEnd"/>
      <w:r>
        <w:t xml:space="preserve"> relevant </w:t>
      </w:r>
      <w:proofErr w:type="spellStart"/>
      <w:r>
        <w:t>since</w:t>
      </w:r>
      <w:proofErr w:type="spellEnd"/>
      <w:r>
        <w:t xml:space="preserve"> </w:t>
      </w:r>
      <w:proofErr w:type="spellStart"/>
      <w:r>
        <w:t>we</w:t>
      </w:r>
      <w:proofErr w:type="spellEnd"/>
      <w:r>
        <w:t xml:space="preserve"> </w:t>
      </w:r>
      <w:proofErr w:type="spellStart"/>
      <w:r>
        <w:t>won’t</w:t>
      </w:r>
      <w:proofErr w:type="spellEnd"/>
      <w:r>
        <w:t xml:space="preserve"> look at SES or </w:t>
      </w:r>
      <w:proofErr w:type="spellStart"/>
      <w:r>
        <w:t>education</w:t>
      </w:r>
      <w:proofErr w:type="spellEnd"/>
      <w:r>
        <w:t xml:space="preserve"> </w:t>
      </w:r>
      <w:proofErr w:type="spellStart"/>
      <w:r>
        <w:t>differences</w:t>
      </w:r>
      <w:proofErr w:type="spellEnd"/>
      <w:r>
        <w:t>.</w:t>
      </w:r>
    </w:p>
  </w:comment>
  <w:comment w:id="29" w:author="José Manuel Aburto" w:date="2019-10-24T11:01:00Z" w:initials="JMA">
    <w:p w14:paraId="5B3016A9" w14:textId="77777777" w:rsidR="001D7324" w:rsidRDefault="001D7324">
      <w:pPr>
        <w:pStyle w:val="CommentText"/>
      </w:pPr>
      <w:r>
        <w:rPr>
          <w:rStyle w:val="CommentReference"/>
        </w:rPr>
        <w:annotationRef/>
      </w:r>
      <w:r>
        <w:t xml:space="preserve">One sentence </w:t>
      </w:r>
      <w:proofErr w:type="spellStart"/>
      <w:r>
        <w:t>mentioning</w:t>
      </w:r>
      <w:proofErr w:type="spellEnd"/>
      <w:r>
        <w:t xml:space="preserve"> </w:t>
      </w:r>
      <w:proofErr w:type="spellStart"/>
      <w:r>
        <w:t>that</w:t>
      </w:r>
      <w:proofErr w:type="spellEnd"/>
      <w:r>
        <w:t xml:space="preserve"> </w:t>
      </w:r>
      <w:proofErr w:type="spellStart"/>
      <w:r>
        <w:t>lifespan</w:t>
      </w:r>
      <w:proofErr w:type="spellEnd"/>
      <w:r>
        <w:t xml:space="preserve"> variation has not been </w:t>
      </w:r>
      <w:proofErr w:type="spellStart"/>
      <w:r>
        <w:t>sudied</w:t>
      </w:r>
      <w:proofErr w:type="spellEnd"/>
      <w:r>
        <w:t xml:space="preserve"> </w:t>
      </w:r>
      <w:proofErr w:type="spellStart"/>
      <w:r>
        <w:t>under</w:t>
      </w:r>
      <w:proofErr w:type="spellEnd"/>
      <w:r>
        <w:t xml:space="preserve"> </w:t>
      </w:r>
      <w:proofErr w:type="spellStart"/>
      <w:r>
        <w:t>crisis</w:t>
      </w:r>
      <w:proofErr w:type="spellEnd"/>
      <w:r>
        <w:t xml:space="preserve"> </w:t>
      </w:r>
      <w:proofErr w:type="spellStart"/>
      <w:r>
        <w:t>would</w:t>
      </w:r>
      <w:proofErr w:type="spellEnd"/>
      <w:r>
        <w:t xml:space="preserve"> </w:t>
      </w:r>
      <w:proofErr w:type="spellStart"/>
      <w:r>
        <w:t>be</w:t>
      </w:r>
      <w:proofErr w:type="spellEnd"/>
      <w:r>
        <w:t xml:space="preserve"> </w:t>
      </w:r>
      <w:proofErr w:type="spellStart"/>
      <w:r>
        <w:t>helpful</w:t>
      </w:r>
      <w:proofErr w:type="spellEnd"/>
      <w:r>
        <w:t xml:space="preserve">. For </w:t>
      </w:r>
      <w:proofErr w:type="spellStart"/>
      <w:r>
        <w:t>example</w:t>
      </w:r>
      <w:proofErr w:type="spellEnd"/>
      <w:r>
        <w:t xml:space="preserve">, </w:t>
      </w:r>
    </w:p>
    <w:p w14:paraId="5EE23DD0" w14:textId="77777777" w:rsidR="001D7324" w:rsidRDefault="001D7324">
      <w:pPr>
        <w:pStyle w:val="CommentText"/>
      </w:pPr>
    </w:p>
    <w:p w14:paraId="286A4E66" w14:textId="77777777" w:rsidR="001D7324" w:rsidRDefault="001D7324">
      <w:pPr>
        <w:pStyle w:val="CommentText"/>
      </w:pPr>
      <w:proofErr w:type="spellStart"/>
      <w:r>
        <w:t>Until</w:t>
      </w:r>
      <w:proofErr w:type="spellEnd"/>
      <w:r>
        <w:t xml:space="preserve"> </w:t>
      </w:r>
      <w:proofErr w:type="spellStart"/>
      <w:r>
        <w:t>now</w:t>
      </w:r>
      <w:proofErr w:type="spellEnd"/>
      <w:r>
        <w:t xml:space="preserve">, must </w:t>
      </w:r>
      <w:proofErr w:type="spellStart"/>
      <w:r>
        <w:t>studies</w:t>
      </w:r>
      <w:proofErr w:type="spellEnd"/>
      <w:r>
        <w:t xml:space="preserve"> on </w:t>
      </w:r>
      <w:proofErr w:type="spellStart"/>
      <w:r>
        <w:t>lifespan</w:t>
      </w:r>
      <w:proofErr w:type="spellEnd"/>
      <w:r>
        <w:t xml:space="preserve"> variation have </w:t>
      </w:r>
      <w:proofErr w:type="spellStart"/>
      <w:r>
        <w:t>focused</w:t>
      </w:r>
      <w:proofErr w:type="spellEnd"/>
      <w:r>
        <w:t xml:space="preserve"> on populations </w:t>
      </w:r>
      <w:proofErr w:type="spellStart"/>
      <w:r>
        <w:t>with</w:t>
      </w:r>
      <w:proofErr w:type="spellEnd"/>
      <w:r>
        <w:t xml:space="preserve"> </w:t>
      </w:r>
      <w:proofErr w:type="spellStart"/>
      <w:r>
        <w:t>continued</w:t>
      </w:r>
      <w:proofErr w:type="spellEnd"/>
      <w:r>
        <w:t xml:space="preserve"> </w:t>
      </w:r>
      <w:proofErr w:type="spellStart"/>
      <w:r>
        <w:t>improvements</w:t>
      </w:r>
      <w:proofErr w:type="spellEnd"/>
      <w:r>
        <w:t xml:space="preserve"> of </w:t>
      </w:r>
      <w:proofErr w:type="spellStart"/>
      <w:r>
        <w:t>mortality</w:t>
      </w:r>
      <w:proofErr w:type="spellEnd"/>
      <w:r>
        <w:t xml:space="preserve"> or </w:t>
      </w:r>
      <w:proofErr w:type="spellStart"/>
      <w:proofErr w:type="gramStart"/>
      <w:r>
        <w:t>studied</w:t>
      </w:r>
      <w:proofErr w:type="spellEnd"/>
      <w:r>
        <w:t xml:space="preserve">  </w:t>
      </w:r>
      <w:proofErr w:type="spellStart"/>
      <w:r>
        <w:t>differences</w:t>
      </w:r>
      <w:proofErr w:type="spellEnd"/>
      <w:proofErr w:type="gramEnd"/>
      <w:r>
        <w:t xml:space="preserve"> in </w:t>
      </w:r>
      <w:proofErr w:type="spellStart"/>
      <w:r>
        <w:t>socioal</w:t>
      </w:r>
      <w:proofErr w:type="spellEnd"/>
      <w:r>
        <w:t xml:space="preserve"> </w:t>
      </w:r>
      <w:proofErr w:type="spellStart"/>
      <w:r>
        <w:t>determinants</w:t>
      </w:r>
      <w:proofErr w:type="spellEnd"/>
      <w:r>
        <w:t xml:space="preserve"> </w:t>
      </w:r>
      <w:proofErr w:type="spellStart"/>
      <w:r>
        <w:t>such</w:t>
      </w:r>
      <w:proofErr w:type="spellEnd"/>
      <w:r>
        <w:t xml:space="preserve"> as SES or </w:t>
      </w:r>
      <w:proofErr w:type="spellStart"/>
      <w:r>
        <w:t>education</w:t>
      </w:r>
      <w:proofErr w:type="spellEnd"/>
      <w:r>
        <w:t xml:space="preserve"> [</w:t>
      </w:r>
      <w:proofErr w:type="spellStart"/>
      <w:r>
        <w:t>refs</w:t>
      </w:r>
      <w:proofErr w:type="spellEnd"/>
      <w:r>
        <w:t xml:space="preserve">]. More </w:t>
      </w:r>
      <w:proofErr w:type="spellStart"/>
      <w:r>
        <w:t>recently</w:t>
      </w:r>
      <w:proofErr w:type="spellEnd"/>
      <w:r>
        <w:t xml:space="preserve">, </w:t>
      </w:r>
      <w:proofErr w:type="spellStart"/>
      <w:r>
        <w:t>research</w:t>
      </w:r>
      <w:proofErr w:type="spellEnd"/>
      <w:r>
        <w:t xml:space="preserve"> has </w:t>
      </w:r>
      <w:proofErr w:type="spellStart"/>
      <w:r>
        <w:t>also</w:t>
      </w:r>
      <w:proofErr w:type="spellEnd"/>
      <w:r>
        <w:t xml:space="preserve"> </w:t>
      </w:r>
      <w:proofErr w:type="spellStart"/>
      <w:r>
        <w:t>considered</w:t>
      </w:r>
      <w:proofErr w:type="spellEnd"/>
      <w:r>
        <w:t xml:space="preserve"> cases </w:t>
      </w:r>
      <w:proofErr w:type="spellStart"/>
      <w:r>
        <w:t>where</w:t>
      </w:r>
      <w:proofErr w:type="spellEnd"/>
      <w:r>
        <w:t xml:space="preserve"> life </w:t>
      </w:r>
      <w:proofErr w:type="spellStart"/>
      <w:r>
        <w:t>expectancy</w:t>
      </w:r>
      <w:proofErr w:type="spellEnd"/>
      <w:r>
        <w:t xml:space="preserve"> has not </w:t>
      </w:r>
      <w:proofErr w:type="spellStart"/>
      <w:r>
        <w:t>increased</w:t>
      </w:r>
      <w:proofErr w:type="spellEnd"/>
      <w:r>
        <w:t xml:space="preserve"> </w:t>
      </w:r>
      <w:proofErr w:type="spellStart"/>
      <w:r>
        <w:t>continously</w:t>
      </w:r>
      <w:proofErr w:type="spellEnd"/>
      <w:r>
        <w:t xml:space="preserve">. </w:t>
      </w:r>
      <w:proofErr w:type="spellStart"/>
      <w:r>
        <w:t>Yet</w:t>
      </w:r>
      <w:proofErr w:type="spellEnd"/>
      <w:r>
        <w:t xml:space="preserve">, </w:t>
      </w:r>
      <w:proofErr w:type="spellStart"/>
      <w:r>
        <w:t>lifespan</w:t>
      </w:r>
      <w:proofErr w:type="spellEnd"/>
      <w:r>
        <w:t xml:space="preserve"> </w:t>
      </w:r>
      <w:proofErr w:type="spellStart"/>
      <w:r>
        <w:t>inequality</w:t>
      </w:r>
      <w:proofErr w:type="spellEnd"/>
      <w:r>
        <w:t xml:space="preserve"> has not been </w:t>
      </w:r>
      <w:proofErr w:type="spellStart"/>
      <w:r>
        <w:t>studied</w:t>
      </w:r>
      <w:proofErr w:type="spellEnd"/>
      <w:r>
        <w:t xml:space="preserve"> </w:t>
      </w:r>
      <w:proofErr w:type="spellStart"/>
      <w:r>
        <w:t>under</w:t>
      </w:r>
      <w:proofErr w:type="spellEnd"/>
      <w:r>
        <w:t xml:space="preserve"> </w:t>
      </w:r>
      <w:proofErr w:type="spellStart"/>
      <w:r>
        <w:t>severe</w:t>
      </w:r>
      <w:proofErr w:type="spellEnd"/>
      <w:r>
        <w:t xml:space="preserve"> conditions </w:t>
      </w:r>
      <w:proofErr w:type="spellStart"/>
      <w:r>
        <w:t>where</w:t>
      </w:r>
      <w:proofErr w:type="spellEnd"/>
      <w:r>
        <w:t xml:space="preserve"> </w:t>
      </w:r>
      <w:proofErr w:type="spellStart"/>
      <w:r>
        <w:t>mortality</w:t>
      </w:r>
      <w:proofErr w:type="spellEnd"/>
      <w:r>
        <w:t xml:space="preserve"> </w:t>
      </w:r>
      <w:proofErr w:type="spellStart"/>
      <w:r>
        <w:t>increases</w:t>
      </w:r>
      <w:proofErr w:type="spellEnd"/>
      <w:r>
        <w:t xml:space="preserve"> </w:t>
      </w:r>
      <w:proofErr w:type="spellStart"/>
      <w:r>
        <w:t>sharply</w:t>
      </w:r>
      <w:proofErr w:type="spellEnd"/>
      <w:r>
        <w:t xml:space="preserve">. </w:t>
      </w:r>
      <w:proofErr w:type="spellStart"/>
      <w:r>
        <w:t>We</w:t>
      </w:r>
      <w:proofErr w:type="spellEnd"/>
      <w:r>
        <w:t xml:space="preserve"> </w:t>
      </w:r>
      <w:proofErr w:type="spellStart"/>
      <w:r>
        <w:t>fill</w:t>
      </w:r>
      <w:proofErr w:type="spellEnd"/>
      <w:r>
        <w:t xml:space="preserve"> </w:t>
      </w:r>
      <w:proofErr w:type="spellStart"/>
      <w:r>
        <w:t>this</w:t>
      </w:r>
      <w:proofErr w:type="spellEnd"/>
      <w:r>
        <w:t xml:space="preserve"> </w:t>
      </w:r>
      <w:proofErr w:type="spellStart"/>
      <w:r>
        <w:t>knowledge</w:t>
      </w:r>
      <w:proofErr w:type="spellEnd"/>
      <w:r>
        <w:t xml:space="preserve"> gap by </w:t>
      </w:r>
      <w:proofErr w:type="spellStart"/>
      <w:r>
        <w:t>focusing</w:t>
      </w:r>
      <w:proofErr w:type="spellEnd"/>
      <w:r>
        <w:t>…</w:t>
      </w:r>
    </w:p>
  </w:comment>
  <w:comment w:id="35" w:author="José Manuel Aburto" w:date="2019-10-24T11:06:00Z" w:initials="JMA">
    <w:p w14:paraId="114E5FDF" w14:textId="77777777" w:rsidR="001D7324" w:rsidRDefault="001D7324">
      <w:pPr>
        <w:pStyle w:val="CommentText"/>
      </w:pPr>
      <w:r>
        <w:rPr>
          <w:rStyle w:val="CommentReference"/>
        </w:rPr>
        <w:annotationRef/>
      </w:r>
      <w:r>
        <w:t xml:space="preserve">I </w:t>
      </w:r>
      <w:proofErr w:type="spellStart"/>
      <w:r>
        <w:t>don’t</w:t>
      </w:r>
      <w:proofErr w:type="spellEnd"/>
      <w:r>
        <w:t xml:space="preserve"> </w:t>
      </w:r>
      <w:proofErr w:type="spellStart"/>
      <w:r>
        <w:t>think</w:t>
      </w:r>
      <w:proofErr w:type="spellEnd"/>
      <w:r>
        <w:t xml:space="preserve"> </w:t>
      </w:r>
      <w:proofErr w:type="spellStart"/>
      <w:r>
        <w:t>this</w:t>
      </w:r>
      <w:proofErr w:type="spellEnd"/>
      <w:r>
        <w:t xml:space="preserve"> </w:t>
      </w:r>
      <w:proofErr w:type="spellStart"/>
      <w:r>
        <w:t>is</w:t>
      </w:r>
      <w:proofErr w:type="spellEnd"/>
      <w:r>
        <w:t xml:space="preserve"> </w:t>
      </w:r>
      <w:proofErr w:type="spellStart"/>
      <w:r>
        <w:t>necesarry</w:t>
      </w:r>
      <w:proofErr w:type="spellEnd"/>
      <w:r>
        <w:t xml:space="preserve"> </w:t>
      </w:r>
      <w:proofErr w:type="spellStart"/>
      <w:r>
        <w:t>here</w:t>
      </w:r>
      <w:proofErr w:type="spellEnd"/>
      <w:r>
        <w:t xml:space="preserve">. </w:t>
      </w:r>
      <w:proofErr w:type="spellStart"/>
      <w:r>
        <w:t>Better</w:t>
      </w:r>
      <w:proofErr w:type="spellEnd"/>
      <w:r>
        <w:t xml:space="preserve"> to frame </w:t>
      </w:r>
      <w:proofErr w:type="spellStart"/>
      <w:r>
        <w:t>this</w:t>
      </w:r>
      <w:proofErr w:type="spellEnd"/>
      <w:r>
        <w:t xml:space="preserve"> </w:t>
      </w:r>
      <w:proofErr w:type="spellStart"/>
      <w:r>
        <w:t>paragraph</w:t>
      </w:r>
      <w:proofErr w:type="spellEnd"/>
      <w:r>
        <w:t xml:space="preserve"> on the importance of </w:t>
      </w:r>
      <w:proofErr w:type="spellStart"/>
      <w:r>
        <w:t>looking</w:t>
      </w:r>
      <w:proofErr w:type="spellEnd"/>
      <w:r>
        <w:t xml:space="preserve"> at </w:t>
      </w:r>
      <w:proofErr w:type="spellStart"/>
      <w:r>
        <w:t>lifespan</w:t>
      </w:r>
      <w:proofErr w:type="spellEnd"/>
      <w:r>
        <w:t xml:space="preserve"> variation </w:t>
      </w:r>
      <w:proofErr w:type="spellStart"/>
      <w:r>
        <w:t>under</w:t>
      </w:r>
      <w:proofErr w:type="spellEnd"/>
      <w:r>
        <w:t xml:space="preserve"> </w:t>
      </w:r>
      <w:proofErr w:type="spellStart"/>
      <w:r>
        <w:t>these</w:t>
      </w:r>
      <w:proofErr w:type="spellEnd"/>
      <w:r>
        <w:t xml:space="preserve"> conditions, </w:t>
      </w:r>
      <w:proofErr w:type="spellStart"/>
      <w:r>
        <w:t>any</w:t>
      </w:r>
      <w:proofErr w:type="spellEnd"/>
      <w:r>
        <w:t xml:space="preserve"> </w:t>
      </w:r>
      <w:proofErr w:type="spellStart"/>
      <w:r>
        <w:t>hyotheses</w:t>
      </w:r>
      <w:proofErr w:type="spellEnd"/>
      <w:r>
        <w:t> ?</w:t>
      </w:r>
    </w:p>
  </w:comment>
  <w:comment w:id="36" w:author="José Manuel Aburto" w:date="2019-10-24T11:09:00Z" w:initials="JMA">
    <w:p w14:paraId="06C0A610" w14:textId="77777777" w:rsidR="001D7324" w:rsidRDefault="001D7324">
      <w:pPr>
        <w:pStyle w:val="CommentText"/>
      </w:pPr>
      <w:r>
        <w:rPr>
          <w:rStyle w:val="CommentReference"/>
        </w:rPr>
        <w:annotationRef/>
      </w:r>
      <w:r>
        <w:t xml:space="preserve">I </w:t>
      </w:r>
      <w:proofErr w:type="spellStart"/>
      <w:r>
        <w:t>think</w:t>
      </w:r>
      <w:proofErr w:type="spellEnd"/>
      <w:r>
        <w:t xml:space="preserve"> </w:t>
      </w:r>
      <w:proofErr w:type="spellStart"/>
      <w:r>
        <w:t>here</w:t>
      </w:r>
      <w:proofErr w:type="spellEnd"/>
      <w:r>
        <w:t xml:space="preserve"> </w:t>
      </w:r>
      <w:proofErr w:type="spellStart"/>
      <w:r>
        <w:t>it</w:t>
      </w:r>
      <w:proofErr w:type="spellEnd"/>
      <w:r>
        <w:t xml:space="preserve"> </w:t>
      </w:r>
      <w:proofErr w:type="spellStart"/>
      <w:r>
        <w:t>would</w:t>
      </w:r>
      <w:proofErr w:type="spellEnd"/>
      <w:r>
        <w:t xml:space="preserve"> </w:t>
      </w:r>
      <w:proofErr w:type="spellStart"/>
      <w:r>
        <w:t>be</w:t>
      </w:r>
      <w:proofErr w:type="spellEnd"/>
      <w:r>
        <w:t xml:space="preserve"> good to mention </w:t>
      </w:r>
      <w:proofErr w:type="spellStart"/>
      <w:r>
        <w:t>what</w:t>
      </w:r>
      <w:proofErr w:type="spellEnd"/>
      <w:r>
        <w:t xml:space="preserve"> </w:t>
      </w:r>
      <w:proofErr w:type="spellStart"/>
      <w:r>
        <w:t>is</w:t>
      </w:r>
      <w:proofErr w:type="spellEnd"/>
      <w:r>
        <w:t xml:space="preserve"> </w:t>
      </w:r>
      <w:proofErr w:type="spellStart"/>
      <w:r>
        <w:t>known</w:t>
      </w:r>
      <w:proofErr w:type="spellEnd"/>
      <w:r>
        <w:t xml:space="preserve"> about </w:t>
      </w:r>
      <w:proofErr w:type="spellStart"/>
      <w:r>
        <w:t>mortality</w:t>
      </w:r>
      <w:proofErr w:type="spellEnd"/>
      <w:r>
        <w:t xml:space="preserve"> in crises. This </w:t>
      </w:r>
      <w:proofErr w:type="spellStart"/>
      <w:r>
        <w:t>will</w:t>
      </w:r>
      <w:proofErr w:type="spellEnd"/>
      <w:r>
        <w:t xml:space="preserve"> help to </w:t>
      </w:r>
      <w:proofErr w:type="spellStart"/>
      <w:r>
        <w:t>formulate</w:t>
      </w:r>
      <w:proofErr w:type="spellEnd"/>
      <w:r>
        <w:t xml:space="preserve"> </w:t>
      </w:r>
      <w:proofErr w:type="spellStart"/>
      <w:r>
        <w:t>your</w:t>
      </w:r>
      <w:proofErr w:type="spellEnd"/>
      <w:r>
        <w:t xml:space="preserve"> </w:t>
      </w:r>
      <w:proofErr w:type="spellStart"/>
      <w:r>
        <w:t>hypotheses</w:t>
      </w:r>
      <w:proofErr w:type="spellEnd"/>
      <w:r>
        <w:t xml:space="preserve"> </w:t>
      </w:r>
      <w:proofErr w:type="spellStart"/>
      <w:r>
        <w:t>based</w:t>
      </w:r>
      <w:proofErr w:type="spellEnd"/>
      <w:r>
        <w:t xml:space="preserve"> on </w:t>
      </w:r>
      <w:proofErr w:type="spellStart"/>
      <w:r>
        <w:t>that</w:t>
      </w:r>
      <w:proofErr w:type="spellEnd"/>
      <w:r>
        <w:t>.</w:t>
      </w:r>
    </w:p>
  </w:comment>
  <w:comment w:id="40" w:author="José Manuel Aburto" w:date="2019-10-24T11:08:00Z" w:initials="JMA">
    <w:p w14:paraId="27AF6232" w14:textId="77777777" w:rsidR="001D7324" w:rsidRDefault="001D7324">
      <w:pPr>
        <w:pStyle w:val="CommentText"/>
      </w:pPr>
      <w:r>
        <w:rPr>
          <w:rStyle w:val="CommentReference"/>
        </w:rPr>
        <w:annotationRef/>
      </w:r>
      <w:proofErr w:type="spellStart"/>
      <w:r>
        <w:t>What</w:t>
      </w:r>
      <w:proofErr w:type="spellEnd"/>
      <w:r>
        <w:t xml:space="preserve"> do </w:t>
      </w:r>
      <w:proofErr w:type="spellStart"/>
      <w:r>
        <w:t>you</w:t>
      </w:r>
      <w:proofErr w:type="spellEnd"/>
      <w:r>
        <w:t xml:space="preserve"> </w:t>
      </w:r>
      <w:proofErr w:type="spellStart"/>
      <w:r>
        <w:t>mean</w:t>
      </w:r>
      <w:proofErr w:type="spellEnd"/>
      <w:r>
        <w:t> ?</w:t>
      </w:r>
    </w:p>
  </w:comment>
  <w:comment w:id="41" w:author="José Manuel Aburto" w:date="2019-10-24T11:08:00Z" w:initials="JMA">
    <w:p w14:paraId="0E56DC5A" w14:textId="77777777" w:rsidR="001D7324" w:rsidRDefault="001D7324">
      <w:pPr>
        <w:pStyle w:val="CommentText"/>
      </w:pPr>
      <w:r>
        <w:rPr>
          <w:rStyle w:val="CommentReference"/>
        </w:rPr>
        <w:annotationRef/>
      </w:r>
      <w:proofErr w:type="spellStart"/>
      <w:r>
        <w:t>It’s</w:t>
      </w:r>
      <w:proofErr w:type="spellEnd"/>
      <w:r>
        <w:t xml:space="preserve"> </w:t>
      </w:r>
      <w:proofErr w:type="spellStart"/>
      <w:r>
        <w:t>better</w:t>
      </w:r>
      <w:proofErr w:type="spellEnd"/>
      <w:r>
        <w:t xml:space="preserve"> to focus on </w:t>
      </w:r>
      <w:proofErr w:type="spellStart"/>
      <w:r>
        <w:t>what</w:t>
      </w:r>
      <w:proofErr w:type="spellEnd"/>
      <w:r>
        <w:t xml:space="preserve"> </w:t>
      </w:r>
      <w:proofErr w:type="spellStart"/>
      <w:r>
        <w:t>is</w:t>
      </w:r>
      <w:proofErr w:type="spellEnd"/>
      <w:r>
        <w:t xml:space="preserve"> </w:t>
      </w:r>
      <w:proofErr w:type="spellStart"/>
      <w:r>
        <w:t>avaialable</w:t>
      </w:r>
      <w:proofErr w:type="spellEnd"/>
      <w:r>
        <w:t xml:space="preserve"> and </w:t>
      </w:r>
      <w:proofErr w:type="spellStart"/>
      <w:r>
        <w:t>what</w:t>
      </w:r>
      <w:proofErr w:type="spellEnd"/>
      <w:r>
        <w:t xml:space="preserve"> </w:t>
      </w:r>
      <w:proofErr w:type="spellStart"/>
      <w:r>
        <w:t>we</w:t>
      </w:r>
      <w:proofErr w:type="spellEnd"/>
      <w:r>
        <w:t xml:space="preserve"> </w:t>
      </w:r>
      <w:proofErr w:type="spellStart"/>
      <w:r>
        <w:t>will</w:t>
      </w:r>
      <w:proofErr w:type="spellEnd"/>
      <w:r>
        <w:t xml:space="preserve"> do. </w:t>
      </w:r>
      <w:proofErr w:type="spellStart"/>
      <w:r>
        <w:t>Then</w:t>
      </w:r>
      <w:proofErr w:type="spellEnd"/>
      <w:r>
        <w:t xml:space="preserve"> in </w:t>
      </w:r>
      <w:proofErr w:type="gramStart"/>
      <w:r>
        <w:t>a</w:t>
      </w:r>
      <w:proofErr w:type="gramEnd"/>
      <w:r>
        <w:t xml:space="preserve"> limitations section </w:t>
      </w:r>
      <w:proofErr w:type="spellStart"/>
      <w:r>
        <w:t>we</w:t>
      </w:r>
      <w:proofErr w:type="spellEnd"/>
      <w:r>
        <w:t xml:space="preserve"> can talk about </w:t>
      </w:r>
      <w:proofErr w:type="spellStart"/>
      <w:r>
        <w:t>what</w:t>
      </w:r>
      <w:proofErr w:type="spellEnd"/>
      <w:r>
        <w:t xml:space="preserve"> </w:t>
      </w:r>
      <w:proofErr w:type="spellStart"/>
      <w:r>
        <w:t>we</w:t>
      </w:r>
      <w:proofErr w:type="spellEnd"/>
      <w:r>
        <w:t xml:space="preserve"> </w:t>
      </w:r>
      <w:proofErr w:type="spellStart"/>
      <w:r>
        <w:t>didn’t</w:t>
      </w:r>
      <w:proofErr w:type="spellEnd"/>
      <w:r>
        <w:t xml:space="preserve"> do and </w:t>
      </w:r>
      <w:proofErr w:type="spellStart"/>
      <w:r>
        <w:t>why</w:t>
      </w:r>
      <w:proofErr w:type="spellEnd"/>
    </w:p>
  </w:comment>
  <w:comment w:id="39" w:author="José Manuel Aburto" w:date="2019-10-24T11:10:00Z" w:initials="JMA">
    <w:p w14:paraId="35502769" w14:textId="77777777" w:rsidR="00932591" w:rsidRDefault="001D7324">
      <w:pPr>
        <w:pStyle w:val="CommentText"/>
      </w:pPr>
      <w:r>
        <w:rPr>
          <w:rStyle w:val="CommentReference"/>
        </w:rPr>
        <w:annotationRef/>
      </w:r>
      <w:proofErr w:type="spellStart"/>
      <w:r>
        <w:t>Better</w:t>
      </w:r>
      <w:proofErr w:type="spellEnd"/>
      <w:r>
        <w:t xml:space="preserve"> to frame </w:t>
      </w:r>
      <w:proofErr w:type="spellStart"/>
      <w:r>
        <w:t>this</w:t>
      </w:r>
      <w:proofErr w:type="spellEnd"/>
      <w:r>
        <w:t xml:space="preserve"> as </w:t>
      </w:r>
      <w:proofErr w:type="gramStart"/>
      <w:r>
        <w:t>a</w:t>
      </w:r>
      <w:proofErr w:type="gramEnd"/>
      <w:r>
        <w:t xml:space="preserve"> data and </w:t>
      </w:r>
      <w:proofErr w:type="spellStart"/>
      <w:r>
        <w:t>methods</w:t>
      </w:r>
      <w:proofErr w:type="spellEnd"/>
      <w:r>
        <w:t xml:space="preserve"> sections.</w:t>
      </w:r>
      <w:r w:rsidR="00932591">
        <w:t xml:space="preserve"> </w:t>
      </w:r>
    </w:p>
    <w:p w14:paraId="5F04C241" w14:textId="77777777" w:rsidR="00932591" w:rsidRDefault="00932591">
      <w:pPr>
        <w:pStyle w:val="CommentText"/>
      </w:pPr>
    </w:p>
    <w:p w14:paraId="549D3305" w14:textId="77777777" w:rsidR="00932591" w:rsidRDefault="00932591">
      <w:pPr>
        <w:pStyle w:val="CommentText"/>
      </w:pPr>
      <w:proofErr w:type="spellStart"/>
      <w:r>
        <w:t>Which</w:t>
      </w:r>
      <w:proofErr w:type="spellEnd"/>
      <w:r>
        <w:t xml:space="preserve"> countries, </w:t>
      </w:r>
      <w:proofErr w:type="spellStart"/>
      <w:r>
        <w:t>years</w:t>
      </w:r>
      <w:proofErr w:type="spellEnd"/>
      <w:r>
        <w:t xml:space="preserve">, </w:t>
      </w:r>
      <w:proofErr w:type="spellStart"/>
      <w:r>
        <w:t>etc</w:t>
      </w:r>
      <w:proofErr w:type="spellEnd"/>
      <w:r>
        <w:t xml:space="preserve"> are </w:t>
      </w:r>
      <w:proofErr w:type="spellStart"/>
      <w:r>
        <w:t>you</w:t>
      </w:r>
      <w:proofErr w:type="spellEnd"/>
      <w:r>
        <w:t xml:space="preserve"> </w:t>
      </w:r>
      <w:proofErr w:type="spellStart"/>
      <w:r>
        <w:t>going</w:t>
      </w:r>
      <w:proofErr w:type="spellEnd"/>
      <w:r>
        <w:t xml:space="preserve"> to </w:t>
      </w:r>
      <w:proofErr w:type="spellStart"/>
      <w:r>
        <w:t>study</w:t>
      </w:r>
      <w:proofErr w:type="spellEnd"/>
      <w:r>
        <w:t> ?</w:t>
      </w:r>
    </w:p>
    <w:p w14:paraId="2DBB26E0" w14:textId="77777777" w:rsidR="00932591" w:rsidRDefault="00932591">
      <w:pPr>
        <w:pStyle w:val="CommentText"/>
      </w:pPr>
    </w:p>
    <w:p w14:paraId="7FCF33F7" w14:textId="77777777" w:rsidR="00932591" w:rsidRDefault="00932591">
      <w:pPr>
        <w:pStyle w:val="CommentText"/>
      </w:pPr>
      <w:proofErr w:type="spellStart"/>
      <w:r>
        <w:t>Which</w:t>
      </w:r>
      <w:proofErr w:type="spellEnd"/>
      <w:r>
        <w:t xml:space="preserve"> </w:t>
      </w:r>
      <w:proofErr w:type="spellStart"/>
      <w:r>
        <w:t>indicator</w:t>
      </w:r>
      <w:proofErr w:type="spellEnd"/>
      <w:r>
        <w:t xml:space="preserve"> of </w:t>
      </w:r>
      <w:proofErr w:type="spellStart"/>
      <w:r>
        <w:t>lifespan</w:t>
      </w:r>
      <w:proofErr w:type="spellEnd"/>
      <w:r>
        <w:t xml:space="preserve"> variation </w:t>
      </w:r>
      <w:proofErr w:type="spellStart"/>
      <w:r>
        <w:t>will</w:t>
      </w:r>
      <w:proofErr w:type="spellEnd"/>
      <w:r>
        <w:t xml:space="preserve"> </w:t>
      </w:r>
      <w:proofErr w:type="spellStart"/>
      <w:r>
        <w:t>you</w:t>
      </w:r>
      <w:proofErr w:type="spellEnd"/>
      <w:r>
        <w:t xml:space="preserve"> use ?</w:t>
      </w:r>
    </w:p>
    <w:p w14:paraId="4B098DB4" w14:textId="77777777" w:rsidR="00932591" w:rsidRDefault="00932591">
      <w:pPr>
        <w:pStyle w:val="CommentText"/>
      </w:pPr>
    </w:p>
    <w:p w14:paraId="488E1FB6" w14:textId="77777777" w:rsidR="00932591" w:rsidRDefault="00932591">
      <w:pPr>
        <w:pStyle w:val="CommentText"/>
      </w:pPr>
      <w:proofErr w:type="spellStart"/>
      <w:r>
        <w:t>Absolute</w:t>
      </w:r>
      <w:proofErr w:type="spellEnd"/>
      <w:r>
        <w:t xml:space="preserve"> or relative </w:t>
      </w:r>
      <w:proofErr w:type="spellStart"/>
      <w:r>
        <w:t>inequality</w:t>
      </w:r>
      <w:proofErr w:type="spellEnd"/>
      <w:r>
        <w:t> ?</w:t>
      </w:r>
    </w:p>
    <w:p w14:paraId="0F63637C" w14:textId="77777777" w:rsidR="00932591" w:rsidRDefault="00932591">
      <w:pPr>
        <w:pStyle w:val="CommentText"/>
      </w:pPr>
    </w:p>
    <w:p w14:paraId="72EC41C5" w14:textId="77777777" w:rsidR="00932591" w:rsidRDefault="00932591">
      <w:pPr>
        <w:pStyle w:val="CommentText"/>
      </w:pPr>
      <w:r>
        <w:t xml:space="preserve">How </w:t>
      </w:r>
      <w:proofErr w:type="spellStart"/>
      <w:r>
        <w:t>will</w:t>
      </w:r>
      <w:proofErr w:type="spellEnd"/>
      <w:r>
        <w:t xml:space="preserve"> </w:t>
      </w:r>
      <w:proofErr w:type="spellStart"/>
      <w:r>
        <w:t>you</w:t>
      </w:r>
      <w:proofErr w:type="spellEnd"/>
      <w:r>
        <w:t xml:space="preserve"> </w:t>
      </w:r>
      <w:proofErr w:type="spellStart"/>
      <w:r>
        <w:t>decompose</w:t>
      </w:r>
      <w:proofErr w:type="spellEnd"/>
      <w:r>
        <w:t xml:space="preserve"> by </w:t>
      </w:r>
      <w:proofErr w:type="spellStart"/>
      <w:r>
        <w:t>age</w:t>
      </w:r>
      <w:proofErr w:type="spellEnd"/>
      <w:r>
        <w:t> ?</w:t>
      </w:r>
    </w:p>
    <w:p w14:paraId="6CA40578" w14:textId="77777777" w:rsidR="00932591" w:rsidRDefault="00932591">
      <w:pPr>
        <w:pStyle w:val="CommentText"/>
      </w:pPr>
    </w:p>
  </w:comment>
  <w:comment w:id="43" w:author="José Manuel Aburto" w:date="2019-10-24T11:12:00Z" w:initials="JMA">
    <w:p w14:paraId="6B72C3CD" w14:textId="77777777" w:rsidR="00932591" w:rsidRDefault="00932591">
      <w:pPr>
        <w:pStyle w:val="CommentText"/>
      </w:pPr>
      <w:r>
        <w:rPr>
          <w:rStyle w:val="CommentReference"/>
        </w:rPr>
        <w:annotationRef/>
      </w:r>
      <w:proofErr w:type="spellStart"/>
      <w:r>
        <w:t>Mean</w:t>
      </w:r>
      <w:proofErr w:type="spellEnd"/>
      <w:r>
        <w:t xml:space="preserve"> variation ?</w:t>
      </w:r>
    </w:p>
  </w:comment>
  <w:comment w:id="42" w:author="José Manuel Aburto" w:date="2019-10-24T11:13:00Z" w:initials="JMA">
    <w:p w14:paraId="2CCE8F60" w14:textId="77777777" w:rsidR="00932591" w:rsidRDefault="00932591">
      <w:pPr>
        <w:pStyle w:val="CommentText"/>
      </w:pPr>
      <w:r>
        <w:rPr>
          <w:rStyle w:val="CommentReference"/>
        </w:rPr>
        <w:annotationRef/>
      </w:r>
      <w:r>
        <w:t xml:space="preserve">This part </w:t>
      </w:r>
      <w:proofErr w:type="spellStart"/>
      <w:r>
        <w:t>should</w:t>
      </w:r>
      <w:proofErr w:type="spellEnd"/>
      <w:r>
        <w:t xml:space="preserve"> </w:t>
      </w:r>
      <w:proofErr w:type="spellStart"/>
      <w:r>
        <w:t>be</w:t>
      </w:r>
      <w:proofErr w:type="spellEnd"/>
      <w:r>
        <w:t xml:space="preserve"> </w:t>
      </w:r>
      <w:proofErr w:type="spellStart"/>
      <w:r>
        <w:t>merged</w:t>
      </w:r>
      <w:proofErr w:type="spellEnd"/>
      <w:r>
        <w:t xml:space="preserve"> to the introduction. This </w:t>
      </w:r>
      <w:proofErr w:type="spellStart"/>
      <w:r>
        <w:t>were</w:t>
      </w:r>
      <w:proofErr w:type="spellEnd"/>
      <w:r>
        <w:t xml:space="preserve"> </w:t>
      </w:r>
      <w:proofErr w:type="spellStart"/>
      <w:r>
        <w:t>you</w:t>
      </w:r>
      <w:proofErr w:type="spellEnd"/>
      <w:r>
        <w:t xml:space="preserve"> </w:t>
      </w:r>
      <w:proofErr w:type="spellStart"/>
      <w:r>
        <w:t>fornulate</w:t>
      </w:r>
      <w:proofErr w:type="spellEnd"/>
      <w:r>
        <w:t xml:space="preserve"> </w:t>
      </w:r>
      <w:proofErr w:type="spellStart"/>
      <w:r>
        <w:t>your</w:t>
      </w:r>
      <w:proofErr w:type="spellEnd"/>
      <w:r>
        <w:t xml:space="preserve"> </w:t>
      </w:r>
      <w:proofErr w:type="spellStart"/>
      <w:r>
        <w:t>hypotheses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69D61" w15:done="0"/>
  <w15:commentEx w15:paraId="1EA7AC8D" w15:done="0"/>
  <w15:commentEx w15:paraId="21936A40" w15:done="0"/>
  <w15:commentEx w15:paraId="2F5FE89A" w15:done="0"/>
  <w15:commentEx w15:paraId="0D6B1D23" w15:done="0"/>
  <w15:commentEx w15:paraId="61497C3D" w15:done="0"/>
  <w15:commentEx w15:paraId="286A4E66" w15:done="0"/>
  <w15:commentEx w15:paraId="114E5FDF" w15:done="0"/>
  <w15:commentEx w15:paraId="06C0A610" w15:done="0"/>
  <w15:commentEx w15:paraId="27AF6232" w15:done="0"/>
  <w15:commentEx w15:paraId="0E56DC5A" w15:done="0"/>
  <w15:commentEx w15:paraId="6CA40578" w15:done="0"/>
  <w15:commentEx w15:paraId="6B72C3CD" w15:done="0"/>
  <w15:commentEx w15:paraId="2CCE8F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69D61" w16cid:durableId="215C0429"/>
  <w16cid:commentId w16cid:paraId="1EA7AC8D" w16cid:durableId="215C00DD"/>
  <w16cid:commentId w16cid:paraId="21936A40" w16cid:durableId="215C020F"/>
  <w16cid:commentId w16cid:paraId="2F5FE89A" w16cid:durableId="215C01C7"/>
  <w16cid:commentId w16cid:paraId="0D6B1D23" w16cid:durableId="215C025C"/>
  <w16cid:commentId w16cid:paraId="61497C3D" w16cid:durableId="215C02AE"/>
  <w16cid:commentId w16cid:paraId="286A4E66" w16cid:durableId="215C0323"/>
  <w16cid:commentId w16cid:paraId="114E5FDF" w16cid:durableId="215C044B"/>
  <w16cid:commentId w16cid:paraId="06C0A610" w16cid:durableId="215C04DA"/>
  <w16cid:commentId w16cid:paraId="27AF6232" w16cid:durableId="215C0499"/>
  <w16cid:commentId w16cid:paraId="0E56DC5A" w16cid:durableId="215C04A3"/>
  <w16cid:commentId w16cid:paraId="6CA40578" w16cid:durableId="215C0529"/>
  <w16cid:commentId w16cid:paraId="6B72C3CD" w16cid:durableId="215C05A0"/>
  <w16cid:commentId w16cid:paraId="2CCE8F60" w16cid:durableId="215C0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3377B"/>
    <w:multiLevelType w:val="hybridMultilevel"/>
    <w:tmpl w:val="2B82A6E8"/>
    <w:lvl w:ilvl="0" w:tplc="ED70929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jmaburto@sdu.dk::0838ad02-5451-4dec-b66f-29e1f1abe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4F"/>
    <w:rsid w:val="000009F3"/>
    <w:rsid w:val="00001766"/>
    <w:rsid w:val="00005414"/>
    <w:rsid w:val="00020A50"/>
    <w:rsid w:val="000317A0"/>
    <w:rsid w:val="00035A5D"/>
    <w:rsid w:val="00045AF4"/>
    <w:rsid w:val="00064FA7"/>
    <w:rsid w:val="00074814"/>
    <w:rsid w:val="00091158"/>
    <w:rsid w:val="00091225"/>
    <w:rsid w:val="000A1E42"/>
    <w:rsid w:val="000A2CFE"/>
    <w:rsid w:val="000A4D3A"/>
    <w:rsid w:val="000C1153"/>
    <w:rsid w:val="000C2EF8"/>
    <w:rsid w:val="000E2F34"/>
    <w:rsid w:val="000E48FE"/>
    <w:rsid w:val="000E535A"/>
    <w:rsid w:val="000F68A0"/>
    <w:rsid w:val="000F6B7E"/>
    <w:rsid w:val="0011266D"/>
    <w:rsid w:val="0011278C"/>
    <w:rsid w:val="00124B79"/>
    <w:rsid w:val="001268DD"/>
    <w:rsid w:val="00132E8F"/>
    <w:rsid w:val="00133864"/>
    <w:rsid w:val="00136A81"/>
    <w:rsid w:val="00151BE8"/>
    <w:rsid w:val="00160F8F"/>
    <w:rsid w:val="00161994"/>
    <w:rsid w:val="00172723"/>
    <w:rsid w:val="0019101F"/>
    <w:rsid w:val="001928B9"/>
    <w:rsid w:val="001A025F"/>
    <w:rsid w:val="001A73D6"/>
    <w:rsid w:val="001B03B4"/>
    <w:rsid w:val="001C356E"/>
    <w:rsid w:val="001C4C06"/>
    <w:rsid w:val="001D7324"/>
    <w:rsid w:val="001E3FA3"/>
    <w:rsid w:val="001F3611"/>
    <w:rsid w:val="001F52DE"/>
    <w:rsid w:val="001F7092"/>
    <w:rsid w:val="001F77D8"/>
    <w:rsid w:val="00212F53"/>
    <w:rsid w:val="0021474D"/>
    <w:rsid w:val="0022270A"/>
    <w:rsid w:val="00233FF1"/>
    <w:rsid w:val="00237243"/>
    <w:rsid w:val="00237746"/>
    <w:rsid w:val="002420A9"/>
    <w:rsid w:val="0024225B"/>
    <w:rsid w:val="00251DB2"/>
    <w:rsid w:val="00252327"/>
    <w:rsid w:val="00255864"/>
    <w:rsid w:val="00256AD2"/>
    <w:rsid w:val="00266D0A"/>
    <w:rsid w:val="002828B0"/>
    <w:rsid w:val="002831DC"/>
    <w:rsid w:val="00287682"/>
    <w:rsid w:val="002906D2"/>
    <w:rsid w:val="00293443"/>
    <w:rsid w:val="002A0D18"/>
    <w:rsid w:val="002B2314"/>
    <w:rsid w:val="002C4186"/>
    <w:rsid w:val="002D77ED"/>
    <w:rsid w:val="002E1556"/>
    <w:rsid w:val="002E2EE3"/>
    <w:rsid w:val="002E313F"/>
    <w:rsid w:val="002E6CCD"/>
    <w:rsid w:val="002F493A"/>
    <w:rsid w:val="003070F9"/>
    <w:rsid w:val="00313353"/>
    <w:rsid w:val="0032228A"/>
    <w:rsid w:val="003232AD"/>
    <w:rsid w:val="00344982"/>
    <w:rsid w:val="00354D30"/>
    <w:rsid w:val="0035537C"/>
    <w:rsid w:val="00365F4B"/>
    <w:rsid w:val="00382D56"/>
    <w:rsid w:val="0038581E"/>
    <w:rsid w:val="003A3527"/>
    <w:rsid w:val="003B5A31"/>
    <w:rsid w:val="003D3C7D"/>
    <w:rsid w:val="003E36B8"/>
    <w:rsid w:val="003E535D"/>
    <w:rsid w:val="00403F70"/>
    <w:rsid w:val="00417526"/>
    <w:rsid w:val="0042038B"/>
    <w:rsid w:val="004223E9"/>
    <w:rsid w:val="00426854"/>
    <w:rsid w:val="0043178A"/>
    <w:rsid w:val="00432C33"/>
    <w:rsid w:val="0044712A"/>
    <w:rsid w:val="004504CD"/>
    <w:rsid w:val="00451972"/>
    <w:rsid w:val="00475745"/>
    <w:rsid w:val="00476409"/>
    <w:rsid w:val="0049305A"/>
    <w:rsid w:val="004A06BA"/>
    <w:rsid w:val="004B11B4"/>
    <w:rsid w:val="004B41C7"/>
    <w:rsid w:val="004B6C4F"/>
    <w:rsid w:val="004D3F38"/>
    <w:rsid w:val="004D5058"/>
    <w:rsid w:val="004D5255"/>
    <w:rsid w:val="004E0067"/>
    <w:rsid w:val="004F23C4"/>
    <w:rsid w:val="004F26F2"/>
    <w:rsid w:val="004F39A6"/>
    <w:rsid w:val="004F48E7"/>
    <w:rsid w:val="004F5006"/>
    <w:rsid w:val="005249CB"/>
    <w:rsid w:val="00534BBF"/>
    <w:rsid w:val="00543AF3"/>
    <w:rsid w:val="00544FDF"/>
    <w:rsid w:val="00545F9B"/>
    <w:rsid w:val="005753FD"/>
    <w:rsid w:val="00576FE4"/>
    <w:rsid w:val="00584415"/>
    <w:rsid w:val="005854B9"/>
    <w:rsid w:val="00590A93"/>
    <w:rsid w:val="00596B21"/>
    <w:rsid w:val="005A0BF9"/>
    <w:rsid w:val="005B731E"/>
    <w:rsid w:val="005D1E11"/>
    <w:rsid w:val="005F56D6"/>
    <w:rsid w:val="00602735"/>
    <w:rsid w:val="006114AE"/>
    <w:rsid w:val="0061271D"/>
    <w:rsid w:val="006337A0"/>
    <w:rsid w:val="00642294"/>
    <w:rsid w:val="00644988"/>
    <w:rsid w:val="006508D8"/>
    <w:rsid w:val="00652195"/>
    <w:rsid w:val="00654A9F"/>
    <w:rsid w:val="00660206"/>
    <w:rsid w:val="00665D3F"/>
    <w:rsid w:val="0067176E"/>
    <w:rsid w:val="0068009A"/>
    <w:rsid w:val="0068507B"/>
    <w:rsid w:val="00686E8F"/>
    <w:rsid w:val="006928B6"/>
    <w:rsid w:val="0069290B"/>
    <w:rsid w:val="006A6501"/>
    <w:rsid w:val="006B72E9"/>
    <w:rsid w:val="006D4A7B"/>
    <w:rsid w:val="006D4CC6"/>
    <w:rsid w:val="006F3491"/>
    <w:rsid w:val="006F4FFD"/>
    <w:rsid w:val="00701DBE"/>
    <w:rsid w:val="007062E4"/>
    <w:rsid w:val="00720438"/>
    <w:rsid w:val="007204C4"/>
    <w:rsid w:val="007266EF"/>
    <w:rsid w:val="00732109"/>
    <w:rsid w:val="00732FD9"/>
    <w:rsid w:val="007421A8"/>
    <w:rsid w:val="00752557"/>
    <w:rsid w:val="007535E0"/>
    <w:rsid w:val="00762B58"/>
    <w:rsid w:val="00765A82"/>
    <w:rsid w:val="00767ECE"/>
    <w:rsid w:val="0077657F"/>
    <w:rsid w:val="007B050C"/>
    <w:rsid w:val="007C1472"/>
    <w:rsid w:val="007D3BCC"/>
    <w:rsid w:val="007E3502"/>
    <w:rsid w:val="007F4F5E"/>
    <w:rsid w:val="00802257"/>
    <w:rsid w:val="00803503"/>
    <w:rsid w:val="00807DC3"/>
    <w:rsid w:val="00814BE1"/>
    <w:rsid w:val="00816F82"/>
    <w:rsid w:val="00833C44"/>
    <w:rsid w:val="008408FA"/>
    <w:rsid w:val="00841D4A"/>
    <w:rsid w:val="00842F11"/>
    <w:rsid w:val="00860BA8"/>
    <w:rsid w:val="00865A19"/>
    <w:rsid w:val="00866456"/>
    <w:rsid w:val="008777D6"/>
    <w:rsid w:val="00884A7A"/>
    <w:rsid w:val="00887243"/>
    <w:rsid w:val="00894678"/>
    <w:rsid w:val="008A152F"/>
    <w:rsid w:val="008A4E61"/>
    <w:rsid w:val="008B418E"/>
    <w:rsid w:val="008D067C"/>
    <w:rsid w:val="008D1077"/>
    <w:rsid w:val="008D615D"/>
    <w:rsid w:val="008D7D4A"/>
    <w:rsid w:val="008E0232"/>
    <w:rsid w:val="008E427C"/>
    <w:rsid w:val="008F2DD5"/>
    <w:rsid w:val="008F7E4A"/>
    <w:rsid w:val="0090146C"/>
    <w:rsid w:val="009020D7"/>
    <w:rsid w:val="00902C81"/>
    <w:rsid w:val="00910A15"/>
    <w:rsid w:val="00930F6F"/>
    <w:rsid w:val="00932591"/>
    <w:rsid w:val="00953B7F"/>
    <w:rsid w:val="0095468A"/>
    <w:rsid w:val="00955E9D"/>
    <w:rsid w:val="00963CA4"/>
    <w:rsid w:val="00974612"/>
    <w:rsid w:val="00975484"/>
    <w:rsid w:val="00977245"/>
    <w:rsid w:val="00987BD7"/>
    <w:rsid w:val="00991ABC"/>
    <w:rsid w:val="00991D2E"/>
    <w:rsid w:val="009B07DB"/>
    <w:rsid w:val="009B3AB5"/>
    <w:rsid w:val="009C3F62"/>
    <w:rsid w:val="009D28A5"/>
    <w:rsid w:val="009E1910"/>
    <w:rsid w:val="009E505D"/>
    <w:rsid w:val="009E726B"/>
    <w:rsid w:val="00A02D5E"/>
    <w:rsid w:val="00A07E4B"/>
    <w:rsid w:val="00A13F11"/>
    <w:rsid w:val="00A25523"/>
    <w:rsid w:val="00A274D6"/>
    <w:rsid w:val="00A30B84"/>
    <w:rsid w:val="00A32C93"/>
    <w:rsid w:val="00A36648"/>
    <w:rsid w:val="00A6226C"/>
    <w:rsid w:val="00A6614B"/>
    <w:rsid w:val="00A67A99"/>
    <w:rsid w:val="00A721D7"/>
    <w:rsid w:val="00A76167"/>
    <w:rsid w:val="00A80571"/>
    <w:rsid w:val="00A84B17"/>
    <w:rsid w:val="00A85991"/>
    <w:rsid w:val="00A96F06"/>
    <w:rsid w:val="00AA087E"/>
    <w:rsid w:val="00AB248F"/>
    <w:rsid w:val="00AB319C"/>
    <w:rsid w:val="00AB618D"/>
    <w:rsid w:val="00AC79A2"/>
    <w:rsid w:val="00AD14F6"/>
    <w:rsid w:val="00AD725B"/>
    <w:rsid w:val="00AE3426"/>
    <w:rsid w:val="00AF1A21"/>
    <w:rsid w:val="00AF659D"/>
    <w:rsid w:val="00B16185"/>
    <w:rsid w:val="00B167F9"/>
    <w:rsid w:val="00B1735B"/>
    <w:rsid w:val="00B21741"/>
    <w:rsid w:val="00B349D1"/>
    <w:rsid w:val="00B62CE1"/>
    <w:rsid w:val="00B638C7"/>
    <w:rsid w:val="00B66B12"/>
    <w:rsid w:val="00B72FD5"/>
    <w:rsid w:val="00B855C8"/>
    <w:rsid w:val="00B862CB"/>
    <w:rsid w:val="00B87103"/>
    <w:rsid w:val="00B92FEC"/>
    <w:rsid w:val="00BB49B6"/>
    <w:rsid w:val="00BC0505"/>
    <w:rsid w:val="00BE3CC6"/>
    <w:rsid w:val="00BE474B"/>
    <w:rsid w:val="00BE6789"/>
    <w:rsid w:val="00BE7F24"/>
    <w:rsid w:val="00BF32B6"/>
    <w:rsid w:val="00BF49A3"/>
    <w:rsid w:val="00BF5895"/>
    <w:rsid w:val="00C11281"/>
    <w:rsid w:val="00C14814"/>
    <w:rsid w:val="00C14B75"/>
    <w:rsid w:val="00C1723D"/>
    <w:rsid w:val="00C23D60"/>
    <w:rsid w:val="00C24252"/>
    <w:rsid w:val="00C267B5"/>
    <w:rsid w:val="00C34F4A"/>
    <w:rsid w:val="00C3563D"/>
    <w:rsid w:val="00C36FDF"/>
    <w:rsid w:val="00C40535"/>
    <w:rsid w:val="00C56778"/>
    <w:rsid w:val="00C56E08"/>
    <w:rsid w:val="00C63056"/>
    <w:rsid w:val="00C72FFA"/>
    <w:rsid w:val="00C90AE2"/>
    <w:rsid w:val="00C93B4E"/>
    <w:rsid w:val="00CA6B43"/>
    <w:rsid w:val="00CB6C05"/>
    <w:rsid w:val="00CC08D4"/>
    <w:rsid w:val="00CC2919"/>
    <w:rsid w:val="00CD56FF"/>
    <w:rsid w:val="00CF5959"/>
    <w:rsid w:val="00D03672"/>
    <w:rsid w:val="00D06A8C"/>
    <w:rsid w:val="00D161C1"/>
    <w:rsid w:val="00D20B9E"/>
    <w:rsid w:val="00D32FF7"/>
    <w:rsid w:val="00D34F77"/>
    <w:rsid w:val="00D43147"/>
    <w:rsid w:val="00D46AA8"/>
    <w:rsid w:val="00D52CB4"/>
    <w:rsid w:val="00D5363F"/>
    <w:rsid w:val="00D56DD1"/>
    <w:rsid w:val="00D61D30"/>
    <w:rsid w:val="00D61E14"/>
    <w:rsid w:val="00D640E3"/>
    <w:rsid w:val="00D6553A"/>
    <w:rsid w:val="00D66139"/>
    <w:rsid w:val="00D80FD8"/>
    <w:rsid w:val="00D81F3F"/>
    <w:rsid w:val="00D8291D"/>
    <w:rsid w:val="00D871BD"/>
    <w:rsid w:val="00DA1DD0"/>
    <w:rsid w:val="00DB4728"/>
    <w:rsid w:val="00DC7C39"/>
    <w:rsid w:val="00DD0FF1"/>
    <w:rsid w:val="00DD3388"/>
    <w:rsid w:val="00DD49C1"/>
    <w:rsid w:val="00DD7BBB"/>
    <w:rsid w:val="00DE2254"/>
    <w:rsid w:val="00DF7868"/>
    <w:rsid w:val="00DF7C22"/>
    <w:rsid w:val="00E073B5"/>
    <w:rsid w:val="00E15296"/>
    <w:rsid w:val="00E17AD8"/>
    <w:rsid w:val="00E33139"/>
    <w:rsid w:val="00E41261"/>
    <w:rsid w:val="00E70A78"/>
    <w:rsid w:val="00E71582"/>
    <w:rsid w:val="00E77577"/>
    <w:rsid w:val="00EA1C01"/>
    <w:rsid w:val="00EA5699"/>
    <w:rsid w:val="00EB0265"/>
    <w:rsid w:val="00EB7EF0"/>
    <w:rsid w:val="00EB7FA6"/>
    <w:rsid w:val="00ED042B"/>
    <w:rsid w:val="00F079A2"/>
    <w:rsid w:val="00F22F05"/>
    <w:rsid w:val="00F2577F"/>
    <w:rsid w:val="00F27061"/>
    <w:rsid w:val="00F32279"/>
    <w:rsid w:val="00F351AE"/>
    <w:rsid w:val="00F41C9E"/>
    <w:rsid w:val="00F45467"/>
    <w:rsid w:val="00F5248E"/>
    <w:rsid w:val="00F5359F"/>
    <w:rsid w:val="00F57F0D"/>
    <w:rsid w:val="00F6084F"/>
    <w:rsid w:val="00F608A4"/>
    <w:rsid w:val="00F65F3C"/>
    <w:rsid w:val="00F83392"/>
    <w:rsid w:val="00F90CE8"/>
    <w:rsid w:val="00FA595F"/>
    <w:rsid w:val="00FA6C8A"/>
    <w:rsid w:val="00FB2BCA"/>
    <w:rsid w:val="00FB468D"/>
    <w:rsid w:val="00FB6BEF"/>
    <w:rsid w:val="00FC317E"/>
    <w:rsid w:val="00FC558E"/>
    <w:rsid w:val="00FC59E9"/>
    <w:rsid w:val="00FC63D8"/>
    <w:rsid w:val="00FE2887"/>
    <w:rsid w:val="00FF3FF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6610"/>
  <w15:docId w15:val="{78128E97-38CC-49DD-BC97-88D48195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4F"/>
    <w:pPr>
      <w:ind w:left="720"/>
      <w:contextualSpacing/>
    </w:pPr>
  </w:style>
  <w:style w:type="paragraph" w:styleId="Bibliography">
    <w:name w:val="Bibliography"/>
    <w:basedOn w:val="Normal"/>
    <w:next w:val="Normal"/>
    <w:uiPriority w:val="37"/>
    <w:unhideWhenUsed/>
    <w:rsid w:val="00DD7BBB"/>
    <w:pPr>
      <w:spacing w:after="240" w:line="240" w:lineRule="auto"/>
      <w:ind w:left="720" w:hanging="720"/>
    </w:pPr>
  </w:style>
  <w:style w:type="character" w:styleId="CommentReference">
    <w:name w:val="annotation reference"/>
    <w:basedOn w:val="DefaultParagraphFont"/>
    <w:uiPriority w:val="99"/>
    <w:semiHidden/>
    <w:unhideWhenUsed/>
    <w:rsid w:val="00F351AE"/>
    <w:rPr>
      <w:sz w:val="16"/>
      <w:szCs w:val="16"/>
    </w:rPr>
  </w:style>
  <w:style w:type="paragraph" w:styleId="CommentText">
    <w:name w:val="annotation text"/>
    <w:basedOn w:val="Normal"/>
    <w:link w:val="CommentTextChar"/>
    <w:uiPriority w:val="99"/>
    <w:semiHidden/>
    <w:unhideWhenUsed/>
    <w:rsid w:val="00F351AE"/>
    <w:pPr>
      <w:spacing w:line="240" w:lineRule="auto"/>
    </w:pPr>
    <w:rPr>
      <w:sz w:val="20"/>
      <w:szCs w:val="20"/>
    </w:rPr>
  </w:style>
  <w:style w:type="character" w:customStyle="1" w:styleId="CommentTextChar">
    <w:name w:val="Comment Text Char"/>
    <w:basedOn w:val="DefaultParagraphFont"/>
    <w:link w:val="CommentText"/>
    <w:uiPriority w:val="99"/>
    <w:semiHidden/>
    <w:rsid w:val="00F351AE"/>
    <w:rPr>
      <w:sz w:val="20"/>
      <w:szCs w:val="20"/>
    </w:rPr>
  </w:style>
  <w:style w:type="paragraph" w:styleId="CommentSubject">
    <w:name w:val="annotation subject"/>
    <w:basedOn w:val="CommentText"/>
    <w:next w:val="CommentText"/>
    <w:link w:val="CommentSubjectChar"/>
    <w:uiPriority w:val="99"/>
    <w:semiHidden/>
    <w:unhideWhenUsed/>
    <w:rsid w:val="00F351AE"/>
    <w:rPr>
      <w:b/>
      <w:bCs/>
    </w:rPr>
  </w:style>
  <w:style w:type="character" w:customStyle="1" w:styleId="CommentSubjectChar">
    <w:name w:val="Comment Subject Char"/>
    <w:basedOn w:val="CommentTextChar"/>
    <w:link w:val="CommentSubject"/>
    <w:uiPriority w:val="99"/>
    <w:semiHidden/>
    <w:rsid w:val="00F351AE"/>
    <w:rPr>
      <w:b/>
      <w:bCs/>
      <w:sz w:val="20"/>
      <w:szCs w:val="20"/>
    </w:rPr>
  </w:style>
  <w:style w:type="paragraph" w:styleId="BalloonText">
    <w:name w:val="Balloon Text"/>
    <w:basedOn w:val="Normal"/>
    <w:link w:val="BalloonTextChar"/>
    <w:uiPriority w:val="99"/>
    <w:semiHidden/>
    <w:unhideWhenUsed/>
    <w:rsid w:val="00F35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1AE"/>
    <w:rPr>
      <w:rFonts w:ascii="Tahoma" w:hAnsi="Tahoma" w:cs="Tahoma"/>
      <w:sz w:val="16"/>
      <w:szCs w:val="16"/>
    </w:rPr>
  </w:style>
  <w:style w:type="paragraph" w:styleId="Revision">
    <w:name w:val="Revision"/>
    <w:hidden/>
    <w:uiPriority w:val="99"/>
    <w:semiHidden/>
    <w:rsid w:val="00256A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ABBBE-6376-46D8-9615-8891B0FD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2687</Words>
  <Characters>15319</Characters>
  <Application>Microsoft Office Word</Application>
  <DocSecurity>0</DocSecurity>
  <Lines>127</Lines>
  <Paragraphs>35</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Toi</dc:creator>
  <cp:lastModifiedBy>José Manuel Aburto</cp:lastModifiedBy>
  <cp:revision>20</cp:revision>
  <dcterms:created xsi:type="dcterms:W3CDTF">2019-10-23T12:06:00Z</dcterms:created>
  <dcterms:modified xsi:type="dcterms:W3CDTF">2019-10-24T09:15:00Z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id="1ZACSklp"/&gt;&lt;style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