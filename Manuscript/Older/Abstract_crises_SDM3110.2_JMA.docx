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E1807" w14:textId="77777777" w:rsidR="008605A9" w:rsidRPr="00AE67C1" w:rsidRDefault="008605A9" w:rsidP="00AE67C1">
      <w:pPr>
        <w:spacing w:after="0" w:line="360" w:lineRule="auto"/>
        <w:jc w:val="center"/>
        <w:rPr>
          <w:rFonts w:ascii="Times New Roman" w:hAnsi="Times New Roman" w:cs="Times New Roman"/>
          <w:b/>
          <w:sz w:val="28"/>
          <w:szCs w:val="28"/>
          <w:lang w:val="en-GB"/>
        </w:rPr>
      </w:pPr>
      <w:commentRangeStart w:id="0"/>
      <w:commentRangeStart w:id="1"/>
      <w:r w:rsidRPr="00AE67C1">
        <w:rPr>
          <w:rFonts w:ascii="Times New Roman" w:hAnsi="Times New Roman" w:cs="Times New Roman"/>
          <w:b/>
          <w:sz w:val="28"/>
          <w:szCs w:val="28"/>
          <w:lang w:val="en-GB"/>
        </w:rPr>
        <w:t>Sharing the burden?</w:t>
      </w:r>
      <w:commentRangeEnd w:id="0"/>
      <w:r w:rsidR="00C71B36">
        <w:rPr>
          <w:rStyle w:val="CommentReference"/>
        </w:rPr>
        <w:commentReference w:id="0"/>
      </w:r>
      <w:commentRangeEnd w:id="1"/>
      <w:r w:rsidR="00C71B36">
        <w:rPr>
          <w:rStyle w:val="CommentReference"/>
        </w:rPr>
        <w:commentReference w:id="1"/>
      </w:r>
    </w:p>
    <w:p w14:paraId="64CBAB1F" w14:textId="1EDC95B1" w:rsidR="00B862CB" w:rsidRPr="006A18CF" w:rsidRDefault="00C95C30" w:rsidP="00B862CB">
      <w:pPr>
        <w:spacing w:line="360" w:lineRule="auto"/>
        <w:jc w:val="center"/>
        <w:rPr>
          <w:rFonts w:ascii="Times New Roman" w:hAnsi="Times New Roman" w:cs="Times New Roman"/>
          <w:sz w:val="24"/>
          <w:szCs w:val="24"/>
          <w:lang w:val="en-GB"/>
        </w:rPr>
      </w:pPr>
      <w:r w:rsidRPr="00F6385A">
        <w:rPr>
          <w:rFonts w:ascii="Times New Roman" w:hAnsi="Times New Roman" w:cs="Times New Roman"/>
          <w:b/>
          <w:sz w:val="24"/>
          <w:szCs w:val="24"/>
          <w:lang w:val="en-GB"/>
        </w:rPr>
        <w:t>Lifespan inequality a</w:t>
      </w:r>
      <w:r>
        <w:rPr>
          <w:rFonts w:ascii="Times New Roman" w:hAnsi="Times New Roman" w:cs="Times New Roman"/>
          <w:b/>
          <w:sz w:val="24"/>
          <w:szCs w:val="24"/>
          <w:lang w:val="en-GB"/>
        </w:rPr>
        <w:t>nd mortality crises in</w:t>
      </w:r>
      <w:r w:rsidR="006A18CF">
        <w:rPr>
          <w:rFonts w:ascii="Times New Roman" w:hAnsi="Times New Roman" w:cs="Times New Roman"/>
          <w:b/>
          <w:sz w:val="24"/>
          <w:szCs w:val="24"/>
          <w:lang w:val="en-GB"/>
        </w:rPr>
        <w:t xml:space="preserve"> Sweden and Iceland</w:t>
      </w:r>
    </w:p>
    <w:p w14:paraId="6B8B5357" w14:textId="77777777" w:rsidR="00C95C30" w:rsidRPr="00F235D4" w:rsidRDefault="00C95C30" w:rsidP="00674313">
      <w:pPr>
        <w:spacing w:after="0"/>
        <w:rPr>
          <w:rFonts w:ascii="Times New Roman" w:hAnsi="Times New Roman" w:cs="Times New Roman"/>
          <w:sz w:val="24"/>
          <w:szCs w:val="24"/>
          <w:lang w:val="it-IT"/>
        </w:rPr>
      </w:pPr>
      <w:r w:rsidRPr="00F235D4">
        <w:rPr>
          <w:rFonts w:ascii="Times New Roman" w:hAnsi="Times New Roman" w:cs="Times New Roman"/>
          <w:sz w:val="24"/>
          <w:szCs w:val="24"/>
          <w:lang w:val="it-IT"/>
        </w:rPr>
        <w:t>Vigezzi Serena</w:t>
      </w:r>
    </w:p>
    <w:p w14:paraId="4701B441" w14:textId="77777777" w:rsidR="00C95C30" w:rsidRPr="005902E1" w:rsidRDefault="00C95C30" w:rsidP="00674313">
      <w:pPr>
        <w:spacing w:after="0"/>
        <w:rPr>
          <w:rFonts w:ascii="Times New Roman" w:hAnsi="Times New Roman" w:cs="Times New Roman"/>
          <w:sz w:val="24"/>
          <w:szCs w:val="24"/>
          <w:lang w:val="it-IT"/>
        </w:rPr>
      </w:pPr>
      <w:r w:rsidRPr="005902E1">
        <w:rPr>
          <w:rFonts w:ascii="Times New Roman" w:hAnsi="Times New Roman" w:cs="Times New Roman"/>
          <w:sz w:val="24"/>
          <w:szCs w:val="24"/>
          <w:lang w:val="it-IT"/>
        </w:rPr>
        <w:t>Moretti Margherita</w:t>
      </w:r>
      <w:bookmarkStart w:id="2" w:name="_GoBack"/>
      <w:bookmarkEnd w:id="2"/>
    </w:p>
    <w:p w14:paraId="697C2437" w14:textId="4D10A4C1" w:rsidR="00C95C30" w:rsidRPr="001B7C15" w:rsidRDefault="00C95C30" w:rsidP="00674313">
      <w:pPr>
        <w:spacing w:after="0"/>
        <w:rPr>
          <w:rFonts w:ascii="Times New Roman" w:hAnsi="Times New Roman" w:cs="Times New Roman"/>
          <w:sz w:val="24"/>
          <w:szCs w:val="24"/>
          <w:lang w:val="it-IT"/>
        </w:rPr>
      </w:pPr>
      <w:r w:rsidRPr="005902E1">
        <w:rPr>
          <w:rFonts w:ascii="Times New Roman" w:hAnsi="Times New Roman" w:cs="Times New Roman"/>
          <w:sz w:val="24"/>
          <w:szCs w:val="24"/>
          <w:lang w:val="it-IT"/>
        </w:rPr>
        <w:t>Zazueta Jesus Daniel</w:t>
      </w:r>
    </w:p>
    <w:p w14:paraId="128D596E" w14:textId="35091A23" w:rsidR="002818DE" w:rsidRPr="003950E9" w:rsidRDefault="002818DE" w:rsidP="00674313">
      <w:pPr>
        <w:spacing w:after="0"/>
        <w:rPr>
          <w:rFonts w:ascii="Times New Roman" w:hAnsi="Times New Roman" w:cs="Times New Roman"/>
          <w:sz w:val="24"/>
          <w:szCs w:val="24"/>
          <w:lang w:val="en-GB"/>
        </w:rPr>
      </w:pPr>
      <w:r w:rsidRPr="003950E9">
        <w:rPr>
          <w:rFonts w:ascii="Times New Roman" w:hAnsi="Times New Roman" w:cs="Times New Roman"/>
          <w:sz w:val="24"/>
          <w:szCs w:val="24"/>
          <w:lang w:val="en-GB"/>
        </w:rPr>
        <w:t>Aburto José Manuel</w:t>
      </w:r>
    </w:p>
    <w:p w14:paraId="7470B926" w14:textId="1024E6AA" w:rsidR="00B862CB" w:rsidRPr="003950E9" w:rsidRDefault="00B862CB" w:rsidP="00B862CB">
      <w:pPr>
        <w:spacing w:line="360" w:lineRule="auto"/>
        <w:rPr>
          <w:rFonts w:ascii="Times New Roman" w:hAnsi="Times New Roman" w:cs="Times New Roman"/>
          <w:sz w:val="24"/>
          <w:szCs w:val="24"/>
          <w:lang w:val="en-GB"/>
        </w:rPr>
      </w:pPr>
    </w:p>
    <w:p w14:paraId="237BCE6F" w14:textId="77777777" w:rsidR="001D7324" w:rsidRPr="000F6AC2" w:rsidRDefault="001D7324" w:rsidP="00C1723D">
      <w:pPr>
        <w:spacing w:line="360" w:lineRule="auto"/>
        <w:jc w:val="both"/>
        <w:rPr>
          <w:rFonts w:ascii="Times New Roman" w:hAnsi="Times New Roman" w:cs="Times New Roman"/>
          <w:b/>
          <w:sz w:val="24"/>
          <w:szCs w:val="24"/>
          <w:lang w:val="en-GB"/>
        </w:rPr>
      </w:pPr>
      <w:r w:rsidRPr="000F6AC2">
        <w:rPr>
          <w:rFonts w:ascii="Times New Roman" w:hAnsi="Times New Roman" w:cs="Times New Roman"/>
          <w:b/>
          <w:sz w:val="24"/>
          <w:szCs w:val="24"/>
          <w:lang w:val="en-GB"/>
        </w:rPr>
        <w:t>Introduction</w:t>
      </w:r>
    </w:p>
    <w:p w14:paraId="5FAB33E4" w14:textId="615D2106" w:rsidR="004B41C7" w:rsidRDefault="00AB248F" w:rsidP="003E204A">
      <w:pPr>
        <w:widowControl w:val="0"/>
        <w:autoSpaceDE w:val="0"/>
        <w:autoSpaceDN w:val="0"/>
        <w:adjustRightInd w:val="0"/>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L</w:t>
      </w:r>
      <w:r w:rsidR="00136A81">
        <w:rPr>
          <w:rFonts w:ascii="Times New Roman" w:hAnsi="Times New Roman" w:cs="Times New Roman"/>
          <w:sz w:val="24"/>
          <w:szCs w:val="24"/>
          <w:lang w:val="en-GB"/>
        </w:rPr>
        <w:t xml:space="preserve">ife expectancy </w:t>
      </w:r>
      <w:r w:rsidR="004B41C7">
        <w:rPr>
          <w:rFonts w:ascii="Times New Roman" w:hAnsi="Times New Roman" w:cs="Times New Roman"/>
          <w:sz w:val="24"/>
          <w:szCs w:val="24"/>
          <w:lang w:val="en-GB"/>
        </w:rPr>
        <w:t xml:space="preserve">is often used as a summary measure to describe </w:t>
      </w:r>
      <w:r w:rsidR="00344982">
        <w:rPr>
          <w:rFonts w:ascii="Times New Roman" w:hAnsi="Times New Roman" w:cs="Times New Roman"/>
          <w:sz w:val="24"/>
          <w:szCs w:val="24"/>
          <w:lang w:val="en-GB"/>
        </w:rPr>
        <w:t xml:space="preserve">the </w:t>
      </w:r>
      <w:r w:rsidR="006337A0">
        <w:rPr>
          <w:rFonts w:ascii="Times New Roman" w:hAnsi="Times New Roman" w:cs="Times New Roman"/>
          <w:sz w:val="24"/>
          <w:szCs w:val="24"/>
          <w:lang w:val="en-GB"/>
        </w:rPr>
        <w:t xml:space="preserve">state </w:t>
      </w:r>
      <w:r w:rsidR="00344982">
        <w:rPr>
          <w:rFonts w:ascii="Times New Roman" w:hAnsi="Times New Roman" w:cs="Times New Roman"/>
          <w:sz w:val="24"/>
          <w:szCs w:val="24"/>
          <w:lang w:val="en-GB"/>
        </w:rPr>
        <w:t>of a population in terms of mortality</w:t>
      </w:r>
      <w:r w:rsidR="007815DF">
        <w:rPr>
          <w:rFonts w:ascii="Times New Roman" w:hAnsi="Times New Roman" w:cs="Times New Roman"/>
          <w:sz w:val="24"/>
          <w:szCs w:val="24"/>
          <w:lang w:val="en-GB"/>
        </w:rPr>
        <w:t>,</w:t>
      </w:r>
      <w:r w:rsidR="00344982">
        <w:rPr>
          <w:rFonts w:ascii="Times New Roman" w:hAnsi="Times New Roman" w:cs="Times New Roman"/>
          <w:sz w:val="24"/>
          <w:szCs w:val="24"/>
          <w:lang w:val="en-GB"/>
        </w:rPr>
        <w:t xml:space="preserve"> as well</w:t>
      </w:r>
      <w:r w:rsidR="00975484">
        <w:rPr>
          <w:rFonts w:ascii="Times New Roman" w:hAnsi="Times New Roman" w:cs="Times New Roman"/>
          <w:sz w:val="24"/>
          <w:szCs w:val="24"/>
          <w:lang w:val="en-GB"/>
        </w:rPr>
        <w:t xml:space="preserve"> as in terms of health</w:t>
      </w:r>
      <w:r w:rsidR="00AC79A2">
        <w:rPr>
          <w:rFonts w:ascii="Times New Roman" w:hAnsi="Times New Roman" w:cs="Times New Roman"/>
          <w:sz w:val="24"/>
          <w:szCs w:val="24"/>
          <w:lang w:val="en-GB"/>
        </w:rPr>
        <w:t xml:space="preserve"> </w:t>
      </w:r>
      <w:r w:rsidR="00AB319C">
        <w:rPr>
          <w:rFonts w:ascii="Times New Roman" w:hAnsi="Times New Roman" w:cs="Times New Roman"/>
          <w:sz w:val="24"/>
          <w:szCs w:val="24"/>
          <w:lang w:val="en-GB"/>
        </w:rPr>
        <w:fldChar w:fldCharType="begin"/>
      </w:r>
      <w:r w:rsidR="00696ABD">
        <w:rPr>
          <w:rFonts w:ascii="Times New Roman" w:hAnsi="Times New Roman" w:cs="Times New Roman"/>
          <w:sz w:val="24"/>
          <w:szCs w:val="24"/>
          <w:lang w:val="en-GB"/>
        </w:rPr>
        <w:instrText xml:space="preserve"> ADDIN ZOTERO_ITEM CSL_CITATION {"citationID":"PdsG17y0","properties":{"formattedCitation":"(Raalte, Sasson, and Martikainen 2018)","plainCitation":"(Raalte, Sasson, and Martikainen 2018)","dontUpdate":true,"noteIndex":0},"citationItems":[{"id":507,"uris":["http://zotero.org/users/5010345/items/V9KNHND2"],"uri":["http://zotero.org/users/5010345/items/V9KNHND2"],"itemData":{"id":507,"type":"article-journal","title":"The case for monitoring life-span inequality","container-title":"Science","page":"1002-1004","volume":"362","issue":"6418","source":"science.sciencemag.org","abstract":"Focus on variation in age at death, not just average age\nFocus on variation in age at death, not just average age","DOI":"10.1126/science.aau5811","ISSN":"0036-8075, 1095-9203","note":"PMID: 30498117","language":"en","author":[{"family":"Raalte","given":"Alyson A.","non-dropping-particle":"van"},{"family":"Sasson","given":"Isaac"},{"family":"Martikainen","given":"Pekka"}],"issued":{"date-parts":[["2018",11,30]]}}}],"schema":"https://github.com/citation-style-language/schema/raw/master/csl-citation.json"} </w:instrText>
      </w:r>
      <w:r w:rsidR="00AB319C">
        <w:rPr>
          <w:rFonts w:ascii="Times New Roman" w:hAnsi="Times New Roman" w:cs="Times New Roman"/>
          <w:sz w:val="24"/>
          <w:szCs w:val="24"/>
          <w:lang w:val="en-GB"/>
        </w:rPr>
        <w:fldChar w:fldCharType="separate"/>
      </w:r>
      <w:r w:rsidR="00AC79A2" w:rsidRPr="00AC79A2">
        <w:rPr>
          <w:rFonts w:ascii="Times New Roman" w:hAnsi="Times New Roman" w:cs="Times New Roman"/>
          <w:sz w:val="24"/>
          <w:lang w:val="en-GB"/>
        </w:rPr>
        <w:t>(</w:t>
      </w:r>
      <w:r>
        <w:rPr>
          <w:rFonts w:ascii="Times New Roman" w:hAnsi="Times New Roman" w:cs="Times New Roman"/>
          <w:sz w:val="24"/>
          <w:lang w:val="en-GB"/>
        </w:rPr>
        <w:t xml:space="preserve">van </w:t>
      </w:r>
      <w:r w:rsidR="00AC79A2" w:rsidRPr="00AC79A2">
        <w:rPr>
          <w:rFonts w:ascii="Times New Roman" w:hAnsi="Times New Roman" w:cs="Times New Roman"/>
          <w:sz w:val="24"/>
          <w:lang w:val="en-GB"/>
        </w:rPr>
        <w:t>Raalte, Sasson, and Martikainen 2018)</w:t>
      </w:r>
      <w:r w:rsidR="00AB319C">
        <w:rPr>
          <w:rFonts w:ascii="Times New Roman" w:hAnsi="Times New Roman" w:cs="Times New Roman"/>
          <w:sz w:val="24"/>
          <w:szCs w:val="24"/>
          <w:lang w:val="en-GB"/>
        </w:rPr>
        <w:fldChar w:fldCharType="end"/>
      </w:r>
      <w:r w:rsidR="00C1723D">
        <w:rPr>
          <w:rFonts w:ascii="Times New Roman" w:hAnsi="Times New Roman" w:cs="Times New Roman"/>
          <w:sz w:val="24"/>
          <w:szCs w:val="24"/>
          <w:lang w:val="en-GB"/>
        </w:rPr>
        <w:t xml:space="preserve">. </w:t>
      </w:r>
      <w:r w:rsidR="00732FD9">
        <w:rPr>
          <w:rFonts w:ascii="Times New Roman" w:hAnsi="Times New Roman" w:cs="Times New Roman"/>
          <w:sz w:val="24"/>
          <w:szCs w:val="24"/>
          <w:lang w:val="en-GB"/>
        </w:rPr>
        <w:t>In this sense, l</w:t>
      </w:r>
      <w:r w:rsidR="00FC317E">
        <w:rPr>
          <w:rFonts w:ascii="Times New Roman" w:hAnsi="Times New Roman" w:cs="Times New Roman"/>
          <w:sz w:val="24"/>
          <w:szCs w:val="24"/>
          <w:lang w:val="en-GB"/>
        </w:rPr>
        <w:t>ife</w:t>
      </w:r>
      <w:r w:rsidR="001F7092">
        <w:rPr>
          <w:rFonts w:ascii="Times New Roman" w:hAnsi="Times New Roman" w:cs="Times New Roman"/>
          <w:sz w:val="24"/>
          <w:szCs w:val="24"/>
          <w:lang w:val="en-GB"/>
        </w:rPr>
        <w:t xml:space="preserve"> </w:t>
      </w:r>
      <w:r w:rsidR="001C356E">
        <w:rPr>
          <w:rFonts w:ascii="Times New Roman" w:hAnsi="Times New Roman" w:cs="Times New Roman"/>
          <w:sz w:val="24"/>
          <w:szCs w:val="24"/>
          <w:lang w:val="en-GB"/>
        </w:rPr>
        <w:t>expectancy i</w:t>
      </w:r>
      <w:r w:rsidR="009B3AB5">
        <w:rPr>
          <w:rFonts w:ascii="Times New Roman" w:hAnsi="Times New Roman" w:cs="Times New Roman"/>
          <w:sz w:val="24"/>
          <w:szCs w:val="24"/>
          <w:lang w:val="en-GB"/>
        </w:rPr>
        <w:t xml:space="preserve">s indeed </w:t>
      </w:r>
      <w:r w:rsidR="00732FD9">
        <w:rPr>
          <w:rFonts w:ascii="Times New Roman" w:hAnsi="Times New Roman" w:cs="Times New Roman"/>
          <w:sz w:val="24"/>
          <w:szCs w:val="24"/>
          <w:lang w:val="en-GB"/>
        </w:rPr>
        <w:t xml:space="preserve">very </w:t>
      </w:r>
      <w:r w:rsidR="00FC317E">
        <w:rPr>
          <w:rFonts w:ascii="Times New Roman" w:hAnsi="Times New Roman" w:cs="Times New Roman"/>
          <w:sz w:val="24"/>
          <w:szCs w:val="24"/>
          <w:lang w:val="en-GB"/>
        </w:rPr>
        <w:t>convenient</w:t>
      </w:r>
      <w:r w:rsidR="00C95C30">
        <w:rPr>
          <w:rFonts w:ascii="Times New Roman" w:hAnsi="Times New Roman" w:cs="Times New Roman"/>
          <w:sz w:val="24"/>
          <w:szCs w:val="24"/>
          <w:lang w:val="en-GB"/>
        </w:rPr>
        <w:t xml:space="preserve">, as it expresses </w:t>
      </w:r>
      <w:r w:rsidR="005A2E2D">
        <w:rPr>
          <w:rFonts w:ascii="Times New Roman" w:hAnsi="Times New Roman" w:cs="Times New Roman"/>
          <w:sz w:val="24"/>
          <w:szCs w:val="24"/>
          <w:lang w:val="en-GB"/>
        </w:rPr>
        <w:t xml:space="preserve">the average remaining years </w:t>
      </w:r>
      <w:r w:rsidR="008E7112">
        <w:rPr>
          <w:rFonts w:ascii="Times New Roman" w:hAnsi="Times New Roman" w:cs="Times New Roman"/>
          <w:sz w:val="24"/>
          <w:szCs w:val="24"/>
          <w:lang w:val="en-GB"/>
        </w:rPr>
        <w:t xml:space="preserve">of life for </w:t>
      </w:r>
      <w:r w:rsidR="003C5E26">
        <w:rPr>
          <w:rFonts w:ascii="Times New Roman" w:hAnsi="Times New Roman" w:cs="Times New Roman"/>
          <w:sz w:val="24"/>
          <w:szCs w:val="24"/>
          <w:lang w:val="en-GB"/>
        </w:rPr>
        <w:t>a certain cohort, be it real or synthetic</w:t>
      </w:r>
      <w:r w:rsidR="008E7112">
        <w:rPr>
          <w:rFonts w:ascii="Times New Roman" w:hAnsi="Times New Roman" w:cs="Times New Roman"/>
          <w:sz w:val="24"/>
          <w:szCs w:val="24"/>
          <w:lang w:val="en-GB"/>
        </w:rPr>
        <w:t xml:space="preserve"> </w:t>
      </w:r>
      <w:r w:rsidR="008E7112">
        <w:rPr>
          <w:rFonts w:ascii="Times New Roman" w:hAnsi="Times New Roman" w:cs="Times New Roman"/>
          <w:sz w:val="24"/>
          <w:szCs w:val="24"/>
          <w:lang w:val="en-GB"/>
        </w:rPr>
        <w:fldChar w:fldCharType="begin"/>
      </w:r>
      <w:r w:rsidR="008E7112">
        <w:rPr>
          <w:rFonts w:ascii="Times New Roman" w:hAnsi="Times New Roman" w:cs="Times New Roman"/>
          <w:sz w:val="24"/>
          <w:szCs w:val="24"/>
          <w:lang w:val="en-GB"/>
        </w:rPr>
        <w:instrText xml:space="preserve"> ADDIN ZOTERO_ITEM CSL_CITATION {"citationID":"3hf0BLO5","properties":{"formattedCitation":"(Preston, Heuveline, and Guillot 2001)","plainCitation":"(Preston, Heuveline, and Guillot 2001)","noteIndex":0},"citationItems":[{"id":565,"uris":["http://zotero.org/users/5010345/items/FDDVWQ3T"],"uri":["http://zotero.org/users/5010345/items/FDDVWQ3T"],"itemData":{"id":565,"type":"book","title":"Demography: Measuring and Modeling Population Processes","publisher":"Blackwell Publishing","publisher-place":"Oxford","event-place":"Oxford","author":[{"family":"Preston","given":"Samuel"},{"family":"Heuveline","given":"Patrick"},{"family":"Guillot","given":"Michel"}],"issued":{"date-parts":[["2001"]]}}}],"schema":"https://github.com/citation-style-language/schema/raw/master/csl-citation.json"} </w:instrText>
      </w:r>
      <w:r w:rsidR="008E7112">
        <w:rPr>
          <w:rFonts w:ascii="Times New Roman" w:hAnsi="Times New Roman" w:cs="Times New Roman"/>
          <w:sz w:val="24"/>
          <w:szCs w:val="24"/>
          <w:lang w:val="en-GB"/>
        </w:rPr>
        <w:fldChar w:fldCharType="separate"/>
      </w:r>
      <w:r w:rsidR="008E7112" w:rsidRPr="003129F9">
        <w:rPr>
          <w:rFonts w:ascii="Times New Roman" w:hAnsi="Times New Roman" w:cs="Times New Roman"/>
          <w:sz w:val="24"/>
          <w:lang w:val="en-GB"/>
        </w:rPr>
        <w:t>(Preston, Heuveline, and Guillot 2001)</w:t>
      </w:r>
      <w:r w:rsidR="008E7112">
        <w:rPr>
          <w:rFonts w:ascii="Times New Roman" w:hAnsi="Times New Roman" w:cs="Times New Roman"/>
          <w:sz w:val="24"/>
          <w:szCs w:val="24"/>
          <w:lang w:val="en-GB"/>
        </w:rPr>
        <w:fldChar w:fldCharType="end"/>
      </w:r>
      <w:r w:rsidR="008E7112">
        <w:rPr>
          <w:rFonts w:ascii="Times New Roman" w:hAnsi="Times New Roman" w:cs="Times New Roman"/>
          <w:sz w:val="24"/>
          <w:szCs w:val="24"/>
          <w:lang w:val="en-GB"/>
        </w:rPr>
        <w:t xml:space="preserve">. </w:t>
      </w:r>
      <w:r w:rsidR="00266D0A">
        <w:rPr>
          <w:rFonts w:ascii="Times New Roman" w:hAnsi="Times New Roman" w:cs="Times New Roman"/>
          <w:sz w:val="24"/>
          <w:szCs w:val="24"/>
          <w:lang w:val="en-GB"/>
        </w:rPr>
        <w:t>However, preci</w:t>
      </w:r>
      <w:r w:rsidR="00977245">
        <w:rPr>
          <w:rFonts w:ascii="Times New Roman" w:hAnsi="Times New Roman" w:cs="Times New Roman"/>
          <w:sz w:val="24"/>
          <w:szCs w:val="24"/>
          <w:lang w:val="en-GB"/>
        </w:rPr>
        <w:t xml:space="preserve">sely because of </w:t>
      </w:r>
      <w:r w:rsidR="00BF5895">
        <w:rPr>
          <w:rFonts w:ascii="Times New Roman" w:hAnsi="Times New Roman" w:cs="Times New Roman"/>
          <w:sz w:val="24"/>
          <w:szCs w:val="24"/>
          <w:lang w:val="en-GB"/>
        </w:rPr>
        <w:t>this</w:t>
      </w:r>
      <w:r w:rsidR="00977245">
        <w:rPr>
          <w:rFonts w:ascii="Times New Roman" w:hAnsi="Times New Roman" w:cs="Times New Roman"/>
          <w:sz w:val="24"/>
          <w:szCs w:val="24"/>
          <w:lang w:val="en-GB"/>
        </w:rPr>
        <w:t xml:space="preserve"> </w:t>
      </w:r>
      <w:r w:rsidR="00BF5895">
        <w:rPr>
          <w:rFonts w:ascii="Times New Roman" w:hAnsi="Times New Roman" w:cs="Times New Roman"/>
          <w:sz w:val="24"/>
          <w:szCs w:val="24"/>
          <w:lang w:val="en-GB"/>
        </w:rPr>
        <w:t>synthesis</w:t>
      </w:r>
      <w:r w:rsidR="000A4D3A">
        <w:rPr>
          <w:rFonts w:ascii="Times New Roman" w:hAnsi="Times New Roman" w:cs="Times New Roman"/>
          <w:sz w:val="24"/>
          <w:szCs w:val="24"/>
          <w:lang w:val="en-GB"/>
        </w:rPr>
        <w:t>,</w:t>
      </w:r>
      <w:r w:rsidR="00977245">
        <w:rPr>
          <w:rFonts w:ascii="Times New Roman" w:hAnsi="Times New Roman" w:cs="Times New Roman"/>
          <w:sz w:val="24"/>
          <w:szCs w:val="24"/>
          <w:lang w:val="en-GB"/>
        </w:rPr>
        <w:t xml:space="preserve"> </w:t>
      </w:r>
      <w:r w:rsidR="00B16185">
        <w:rPr>
          <w:rFonts w:ascii="Times New Roman" w:hAnsi="Times New Roman" w:cs="Times New Roman"/>
          <w:sz w:val="24"/>
          <w:szCs w:val="24"/>
          <w:lang w:val="en-GB"/>
        </w:rPr>
        <w:t xml:space="preserve">life expectancy can camouflage </w:t>
      </w:r>
      <w:r w:rsidR="00660206">
        <w:rPr>
          <w:rFonts w:ascii="Times New Roman" w:hAnsi="Times New Roman" w:cs="Times New Roman"/>
          <w:sz w:val="24"/>
          <w:szCs w:val="24"/>
          <w:lang w:val="en-GB"/>
        </w:rPr>
        <w:t>other important characteristics of a population.</w:t>
      </w:r>
      <w:r w:rsidR="00762B58">
        <w:rPr>
          <w:rFonts w:ascii="Times New Roman" w:hAnsi="Times New Roman" w:cs="Times New Roman"/>
          <w:sz w:val="24"/>
          <w:szCs w:val="24"/>
          <w:lang w:val="en-GB"/>
        </w:rPr>
        <w:t xml:space="preserve"> </w:t>
      </w:r>
      <w:r w:rsidR="00CF5959">
        <w:rPr>
          <w:rFonts w:ascii="Times New Roman" w:hAnsi="Times New Roman" w:cs="Times New Roman"/>
          <w:sz w:val="24"/>
          <w:szCs w:val="24"/>
          <w:lang w:val="en-GB"/>
        </w:rPr>
        <w:t xml:space="preserve">One </w:t>
      </w:r>
      <w:r>
        <w:rPr>
          <w:rFonts w:ascii="Times New Roman" w:hAnsi="Times New Roman" w:cs="Times New Roman"/>
          <w:sz w:val="24"/>
          <w:szCs w:val="24"/>
          <w:lang w:val="en-GB"/>
        </w:rPr>
        <w:t xml:space="preserve">of </w:t>
      </w:r>
      <w:r w:rsidR="00CF5959">
        <w:rPr>
          <w:rFonts w:ascii="Times New Roman" w:hAnsi="Times New Roman" w:cs="Times New Roman"/>
          <w:sz w:val="24"/>
          <w:szCs w:val="24"/>
          <w:lang w:val="en-GB"/>
        </w:rPr>
        <w:t>such characteristic</w:t>
      </w:r>
      <w:r>
        <w:rPr>
          <w:rFonts w:ascii="Times New Roman" w:hAnsi="Times New Roman" w:cs="Times New Roman"/>
          <w:sz w:val="24"/>
          <w:szCs w:val="24"/>
          <w:lang w:val="en-GB"/>
        </w:rPr>
        <w:t>s</w:t>
      </w:r>
      <w:r w:rsidR="00CF5959">
        <w:rPr>
          <w:rFonts w:ascii="Times New Roman" w:hAnsi="Times New Roman" w:cs="Times New Roman"/>
          <w:sz w:val="24"/>
          <w:szCs w:val="24"/>
          <w:lang w:val="en-GB"/>
        </w:rPr>
        <w:t xml:space="preserve"> is the</w:t>
      </w:r>
      <w:r w:rsidR="00975484">
        <w:rPr>
          <w:rFonts w:ascii="Times New Roman" w:hAnsi="Times New Roman" w:cs="Times New Roman"/>
          <w:sz w:val="24"/>
          <w:szCs w:val="24"/>
          <w:lang w:val="en-GB"/>
        </w:rPr>
        <w:t xml:space="preserve"> variation in the age </w:t>
      </w:r>
      <w:r w:rsidR="0022270A">
        <w:rPr>
          <w:rFonts w:ascii="Times New Roman" w:hAnsi="Times New Roman" w:cs="Times New Roman"/>
          <w:sz w:val="24"/>
          <w:szCs w:val="24"/>
          <w:lang w:val="en-GB"/>
        </w:rPr>
        <w:t>at death</w:t>
      </w:r>
      <w:r w:rsidR="002818DE">
        <w:rPr>
          <w:rFonts w:ascii="Times New Roman" w:hAnsi="Times New Roman" w:cs="Times New Roman"/>
          <w:sz w:val="24"/>
          <w:szCs w:val="24"/>
          <w:lang w:val="en-GB"/>
        </w:rPr>
        <w:t>,</w:t>
      </w:r>
      <w:r>
        <w:rPr>
          <w:rFonts w:ascii="Times New Roman" w:hAnsi="Times New Roman" w:cs="Times New Roman"/>
          <w:sz w:val="24"/>
          <w:szCs w:val="24"/>
          <w:lang w:val="en-GB"/>
        </w:rPr>
        <w:t xml:space="preserve"> also known as lifespan </w:t>
      </w:r>
      <w:r w:rsidR="00C95C30">
        <w:rPr>
          <w:rFonts w:ascii="Times New Roman" w:hAnsi="Times New Roman" w:cs="Times New Roman"/>
          <w:sz w:val="24"/>
          <w:szCs w:val="24"/>
          <w:lang w:val="en-GB"/>
        </w:rPr>
        <w:t>variation</w:t>
      </w:r>
      <w:r w:rsidR="0097548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Lifespan </w:t>
      </w:r>
      <w:r w:rsidR="00C95C30">
        <w:rPr>
          <w:rFonts w:ascii="Times New Roman" w:hAnsi="Times New Roman" w:cs="Times New Roman"/>
          <w:sz w:val="24"/>
          <w:szCs w:val="24"/>
          <w:lang w:val="en-GB"/>
        </w:rPr>
        <w:t>variation</w:t>
      </w:r>
      <w:r w:rsidR="00963CA4">
        <w:rPr>
          <w:rFonts w:ascii="Times New Roman" w:hAnsi="Times New Roman" w:cs="Times New Roman"/>
          <w:sz w:val="24"/>
          <w:szCs w:val="24"/>
          <w:lang w:val="en-GB"/>
        </w:rPr>
        <w:t xml:space="preserve">, which describes the uncertainty </w:t>
      </w:r>
      <w:r w:rsidR="00EA1C01">
        <w:rPr>
          <w:rFonts w:ascii="Times New Roman" w:hAnsi="Times New Roman" w:cs="Times New Roman"/>
          <w:sz w:val="24"/>
          <w:szCs w:val="24"/>
          <w:lang w:val="en-GB"/>
        </w:rPr>
        <w:t>of the timing</w:t>
      </w:r>
      <w:r w:rsidR="00BF49A3">
        <w:rPr>
          <w:rFonts w:ascii="Times New Roman" w:hAnsi="Times New Roman" w:cs="Times New Roman"/>
          <w:sz w:val="24"/>
          <w:szCs w:val="24"/>
          <w:lang w:val="en-GB"/>
        </w:rPr>
        <w:t xml:space="preserve"> of death</w:t>
      </w:r>
      <w:r w:rsidR="007815DF">
        <w:rPr>
          <w:rFonts w:ascii="Times New Roman" w:hAnsi="Times New Roman" w:cs="Times New Roman"/>
          <w:sz w:val="24"/>
          <w:szCs w:val="24"/>
          <w:lang w:val="en-GB"/>
        </w:rPr>
        <w:t xml:space="preserve"> </w:t>
      </w:r>
      <w:r w:rsidR="0074310D">
        <w:rPr>
          <w:rFonts w:ascii="Times New Roman" w:hAnsi="Times New Roman" w:cs="Times New Roman"/>
          <w:sz w:val="24"/>
          <w:szCs w:val="24"/>
          <w:lang w:val="en-GB"/>
        </w:rPr>
        <w:t xml:space="preserve">at the individual level </w:t>
      </w:r>
      <w:r w:rsidR="007815DF">
        <w:rPr>
          <w:rFonts w:ascii="Times New Roman" w:hAnsi="Times New Roman" w:cs="Times New Roman"/>
          <w:sz w:val="24"/>
          <w:szCs w:val="24"/>
          <w:lang w:val="en-GB"/>
        </w:rPr>
        <w:t xml:space="preserve">and </w:t>
      </w:r>
      <w:r w:rsidR="0074310D">
        <w:rPr>
          <w:rFonts w:ascii="Times New Roman" w:hAnsi="Times New Roman" w:cs="Times New Roman"/>
          <w:sz w:val="24"/>
          <w:szCs w:val="24"/>
          <w:lang w:val="en-GB"/>
        </w:rPr>
        <w:t>at the aggregate level</w:t>
      </w:r>
      <w:r w:rsidR="006556D4">
        <w:rPr>
          <w:rFonts w:ascii="Times New Roman" w:hAnsi="Times New Roman" w:cs="Times New Roman"/>
          <w:sz w:val="24"/>
          <w:szCs w:val="24"/>
          <w:lang w:val="en-GB"/>
        </w:rPr>
        <w:t xml:space="preserve"> </w:t>
      </w:r>
      <w:r w:rsidR="007815DF">
        <w:rPr>
          <w:rFonts w:ascii="Times New Roman" w:hAnsi="Times New Roman" w:cs="Times New Roman"/>
          <w:sz w:val="24"/>
          <w:szCs w:val="24"/>
          <w:lang w:val="en-GB"/>
        </w:rPr>
        <w:t>underlies heterogeneity in population health</w:t>
      </w:r>
      <w:r w:rsidR="000C2EF8">
        <w:rPr>
          <w:rFonts w:ascii="Times New Roman" w:hAnsi="Times New Roman" w:cs="Times New Roman"/>
          <w:sz w:val="24"/>
          <w:szCs w:val="24"/>
          <w:lang w:val="en-GB"/>
        </w:rPr>
        <w:t xml:space="preserve">, has been </w:t>
      </w:r>
      <w:r w:rsidR="00CC2919">
        <w:rPr>
          <w:rFonts w:ascii="Times New Roman" w:hAnsi="Times New Roman" w:cs="Times New Roman"/>
          <w:sz w:val="24"/>
          <w:szCs w:val="24"/>
          <w:lang w:val="en-GB"/>
        </w:rPr>
        <w:t xml:space="preserve">decreasing </w:t>
      </w:r>
      <w:r w:rsidR="000A4D3A">
        <w:rPr>
          <w:rFonts w:ascii="Times New Roman" w:hAnsi="Times New Roman" w:cs="Times New Roman"/>
          <w:sz w:val="24"/>
          <w:szCs w:val="24"/>
          <w:lang w:val="en-GB"/>
        </w:rPr>
        <w:t xml:space="preserve">as </w:t>
      </w:r>
      <w:r w:rsidR="002831DC">
        <w:rPr>
          <w:rFonts w:ascii="Times New Roman" w:hAnsi="Times New Roman" w:cs="Times New Roman"/>
          <w:sz w:val="24"/>
          <w:szCs w:val="24"/>
          <w:lang w:val="en-GB"/>
        </w:rPr>
        <w:t>life ex</w:t>
      </w:r>
      <w:r w:rsidR="0035537C">
        <w:rPr>
          <w:rFonts w:ascii="Times New Roman" w:hAnsi="Times New Roman" w:cs="Times New Roman"/>
          <w:sz w:val="24"/>
          <w:szCs w:val="24"/>
          <w:lang w:val="en-GB"/>
        </w:rPr>
        <w:t>pe</w:t>
      </w:r>
      <w:r w:rsidR="00F57F0D">
        <w:rPr>
          <w:rFonts w:ascii="Times New Roman" w:hAnsi="Times New Roman" w:cs="Times New Roman"/>
          <w:sz w:val="24"/>
          <w:szCs w:val="24"/>
          <w:lang w:val="en-GB"/>
        </w:rPr>
        <w:t xml:space="preserve">ctancy </w:t>
      </w:r>
      <w:r>
        <w:rPr>
          <w:rFonts w:ascii="Times New Roman" w:hAnsi="Times New Roman" w:cs="Times New Roman"/>
          <w:sz w:val="24"/>
          <w:szCs w:val="24"/>
          <w:lang w:val="en-GB"/>
        </w:rPr>
        <w:t xml:space="preserve">and the modal age at death </w:t>
      </w:r>
      <w:r w:rsidR="00F57F0D">
        <w:rPr>
          <w:rFonts w:ascii="Times New Roman" w:hAnsi="Times New Roman" w:cs="Times New Roman"/>
          <w:sz w:val="24"/>
          <w:szCs w:val="24"/>
          <w:lang w:val="en-GB"/>
        </w:rPr>
        <w:t>ha</w:t>
      </w:r>
      <w:r>
        <w:rPr>
          <w:rFonts w:ascii="Times New Roman" w:hAnsi="Times New Roman" w:cs="Times New Roman"/>
          <w:sz w:val="24"/>
          <w:szCs w:val="24"/>
          <w:lang w:val="en-GB"/>
        </w:rPr>
        <w:t>ve</w:t>
      </w:r>
      <w:r w:rsidR="00F57F0D">
        <w:rPr>
          <w:rFonts w:ascii="Times New Roman" w:hAnsi="Times New Roman" w:cs="Times New Roman"/>
          <w:sz w:val="24"/>
          <w:szCs w:val="24"/>
          <w:lang w:val="en-GB"/>
        </w:rPr>
        <w:t xml:space="preserve"> increased</w:t>
      </w:r>
      <w:r w:rsidR="00D57516">
        <w:rPr>
          <w:rFonts w:ascii="Times New Roman" w:hAnsi="Times New Roman" w:cs="Times New Roman"/>
          <w:sz w:val="24"/>
          <w:szCs w:val="24"/>
          <w:lang w:val="en-GB"/>
        </w:rPr>
        <w:t xml:space="preserve"> </w:t>
      </w:r>
      <w:r w:rsidR="00D57516">
        <w:rPr>
          <w:rFonts w:ascii="Times New Roman" w:hAnsi="Times New Roman" w:cs="Times New Roman"/>
          <w:sz w:val="24"/>
          <w:szCs w:val="24"/>
          <w:lang w:val="en-GB"/>
        </w:rPr>
        <w:fldChar w:fldCharType="begin"/>
      </w:r>
      <w:r w:rsidR="00932192">
        <w:rPr>
          <w:rFonts w:ascii="Times New Roman" w:hAnsi="Times New Roman" w:cs="Times New Roman"/>
          <w:sz w:val="24"/>
          <w:szCs w:val="24"/>
          <w:lang w:val="en-GB"/>
        </w:rPr>
        <w:instrText xml:space="preserve"> ADDIN ZOTERO_ITEM CSL_CITATION {"citationID":"SHss3SBZ","properties":{"formattedCitation":"(Colchero et al. 2016; Kannisto 2001; Smits and Monden 2009; Vaupel, Zhang, and Raalte 2011)","plainCitation":"(Colchero et al. 2016; Kannisto 2001; Smits and Monden 2009; Vaupel, Zhang, and Raalte 2011)","noteIndex":0},"citationItems":[{"id":511,"uris":["http://zotero.org/users/5010345/items/QNWPX9VD"],"uri":["http://zotero.org/users/5010345/items/QNWPX9VD"],"itemData":{"id":511,"type":"article-journal","title":"The emergence of longevous populations","container-title":"Proceedings of the National Academy of Sciences","page":"201612191","source":"www.pnas.org","abstract":"The human lifespan has traversed a long evolutionary and historical path, from short-lived primate ancestors to contemporary Japan, Sweden, and other longevity frontrunners. Analyzing this trajectory is crucial for understanding biological and sociocultural processes that determine the span of life. Here we reveal a fundamental regularity. Two straight lines describe the joint rise of life expectancy and lifespan equality: one for primates and the second one over the full range of human experience from average lifespans as low as 2 y during mortality crises to more than 87 y for Japanese women today. Across the primate order and across human populations, the lives of females tend to be longer and less variable than the lives of males, suggesting deep evolutionary roots to the male disadvantage. Our findings cast fresh light on primate evolution and human history, opening directions for research on inequality, sociality, and aging.","DOI":"10.1073/pnas.1612191113","ISSN":"0027-8424, 1091-6490","note":"PMID: 27872299","journalAbbreviation":"PNAS","language":"en","author":[{"family":"Colchero","given":"Fernando"},{"family":"Rau","given":"Roland"},{"family":"Jones","given":"Owen R."},{"family":"Barthold","given":"Julia A."},{"family":"Conde","given":"Dalia A."},{"family":"Lenart","given":"Adam"},{"family":"Nemeth","given":"Laszlo"},{"family":"Scheuerlein","given":"Alexander"},{"family":"Schoeley","given":"Jonas"},{"family":"Torres","given":"Catalina"},{"family":"Zarulli","given":"Virginia"},{"family":"Altmann","given":"Jeanne"},{"family":"Brockman","given":"Diane K."},{"family":"Bronikowski","given":"Anne M."},{"family":"Fedigan","given":"Linda M."},{"family":"Pusey","given":"Anne E."},{"family":"Stoinski","given":"Tara S."},{"family":"Strier","given":"Karen B."},{"family":"Baudisch","given":"Annette"},{"family":"Alberts","given":"Susan C."},{"family":"Vaupel","given":"James W."}],"issued":{"date-parts":[["2016",11,16]]}}},{"id":539,"uris":["http://zotero.org/users/5010345/items/TL74BI5G"],"uri":["http://zotero.org/users/5010345/items/TL74BI5G"],"itemData":{"id":539,"type":"article-journal","title":"Mode and Dispersion of the Length of Life","container-title":"Population: An English Selection","page":"159-171","volume":"13","issue":"1","source":"JSTOR","archive":"JSTOR","abstract":"The mode is both a natural measure of the length of life and a good basis for measuring its dispersion. Empirical data show that when the distribution on the right side of the mode is replicated symmetrically on the left, the result is a close approximation to the normal curve already postulated by Lexis. As the mode moves to higher ages, the dispersion above it is steadily reduced. Indicators giving the shortest age interval in which a given proportion of all deaths occur, prove that transition from high to low mortality is accompanied by massive compression which later slows down.","ISSN":"1169-1018","author":[{"family":"Kannisto","given":"Vaino"}],"issued":{"date-parts":[["2001"]]}}},{"id":538,"uris":["http://zotero.org/users/5010345/items/2VFVKDRD"],"uri":["http://zotero.org/users/5010345/items/2VFVKDRD"],"itemData":{"id":538,"type":"article-journal","title":"Length of life inequality around the globe","container-title":"Social Science &amp; Medicine","page":"1114-1123","volume":"68","issue":"6","source":"ScienceDirect","abstract":"Inequality in the distribution of adult length of life – defined as age at death in the population aged 15 and over – is studied for virtually all countries of the world using a new database with over 9000 life tables covering a period of up to two centuries. The data reveal huge variation among countries and time periods in the degree to which the available years of life are distributed equally among the population. Most length of life inequality (about 90%) is within-country inequality. Our findings make clear that measures of length of life inequality should be adjusted for life expectancy to get a more relevant indicator of length of life differentials across populations. At similar levels of life expectancy, substantial differences in inequality are observed, even among highly developed countries. Expressed as premature mortality, inequality may be 35–70% higher in the most unequal countries compared to the most equal ones. Countries that reached a certain level of life expectancy earlier in time than other countries, and countries that improved their life expectancy more quickly than others, experienced higher levels of inequality.","DOI":"10.1016/j.socscimed.2008.12.034","ISSN":"0277-9536","journalAbbreviation":"Social Science &amp; Medicine","language":"en","author":[{"family":"Smits","given":"Jeroen"},{"family":"Monden","given":"Christiaan"}],"issued":{"date-parts":[["2009",3,1]]}}},{"id":535,"uris":["http://zotero.org/users/5010345/items/QJ7WN6IY"],"uri":["http://zotero.org/users/5010345/items/QJ7WN6IY"],"itemData":{"id":535,"type":"article-journal","title":"Life expectancy and disparity: an international comparison of life table data","container-title":"BMJ Open","page":"e000128","volume":"1","issue":"1","source":"bmjopen.bmj.com","abstract":"Objectives To determine the contribution of progress in averting premature deaths to the increase in life expectancy and the decline in lifespan variation.\nDesign International comparison of national life table data from the Human Mortality Database.\nSetting 40 developed countries and regions, 1840–2009.\nPopulation Men and women of all ages.\nMain outcome measure We use two summary measures of mortality: life expectancy and life disparity. Life disparity is a measure of how much lifespans differ among individuals. We define a death as premature if postponing it to a later age would decrease life disparity.\nResults In 89 of the 170 years from 1840 to 2009, the country with the highest male life expectancy also had the lowest male life disparity. This was true in 86 years for female life expectancy and disparity. In all years, the top several life expectancy leaders were also the top life disparity leaders. Although only 38% of deaths were premature, fully 84% of the increase in life expectancy resulted from averting premature deaths. The reduction in life disparity resulted from reductions in early-life disparity, that is, disparity caused by premature deaths; late-life disparity levels remained roughly constant.\nConclusions The countries that have been the most successful in averting premature deaths have consistently been the life expectancy leaders. Greater longevity and greater equality of individuals' lifespans are not incompatible goals. Countries can achieve both by reducing premature deaths.","DOI":"10.1136/bmjopen-2011-000128","ISSN":"2044-6055, 2044-6055","note":"PMID: 22021770","title-short":"Life expectancy and disparity","language":"en","author":[{"family":"Vaupel","given":"James W."},{"family":"Zhang","given":"Zhen"},{"family":"Raalte","given":"Alyson A.","dropping-particle":"van"}],"issued":{"date-parts":[["2011",1,1]]}}}],"schema":"https://github.com/citation-style-language/schema/raw/master/csl-citation.json"} </w:instrText>
      </w:r>
      <w:r w:rsidR="00D57516">
        <w:rPr>
          <w:rFonts w:ascii="Times New Roman" w:hAnsi="Times New Roman" w:cs="Times New Roman"/>
          <w:sz w:val="24"/>
          <w:szCs w:val="24"/>
          <w:lang w:val="en-GB"/>
        </w:rPr>
        <w:fldChar w:fldCharType="separate"/>
      </w:r>
      <w:r w:rsidR="00932192" w:rsidRPr="00932192">
        <w:rPr>
          <w:rFonts w:ascii="Times New Roman" w:hAnsi="Times New Roman" w:cs="Times New Roman"/>
          <w:sz w:val="24"/>
          <w:lang w:val="en-GB"/>
        </w:rPr>
        <w:t>(Colchero et al. 2016; Kannisto 2001; Smits and Monden 2009; Vaupel, Zhang, and Raalte 2011)</w:t>
      </w:r>
      <w:r w:rsidR="00D57516">
        <w:rPr>
          <w:rFonts w:ascii="Times New Roman" w:hAnsi="Times New Roman" w:cs="Times New Roman"/>
          <w:sz w:val="24"/>
          <w:szCs w:val="24"/>
          <w:lang w:val="en-GB"/>
        </w:rPr>
        <w:fldChar w:fldCharType="end"/>
      </w:r>
      <w:r w:rsidR="005249CB">
        <w:rPr>
          <w:rFonts w:ascii="Times New Roman" w:hAnsi="Times New Roman" w:cs="Times New Roman"/>
          <w:sz w:val="24"/>
          <w:szCs w:val="24"/>
          <w:lang w:val="en-GB"/>
        </w:rPr>
        <w:t xml:space="preserve">. </w:t>
      </w:r>
      <w:r w:rsidR="001F52DE">
        <w:rPr>
          <w:rFonts w:ascii="Times New Roman" w:hAnsi="Times New Roman" w:cs="Times New Roman"/>
          <w:sz w:val="24"/>
          <w:szCs w:val="24"/>
          <w:lang w:val="en-GB"/>
        </w:rPr>
        <w:t>Yet,</w:t>
      </w:r>
      <w:r w:rsidR="005249CB">
        <w:rPr>
          <w:rFonts w:ascii="Times New Roman" w:hAnsi="Times New Roman" w:cs="Times New Roman"/>
          <w:sz w:val="24"/>
          <w:szCs w:val="24"/>
          <w:lang w:val="en-GB"/>
        </w:rPr>
        <w:t xml:space="preserve"> life expectancy and lifespan variation </w:t>
      </w:r>
      <w:r w:rsidR="003B5A31">
        <w:rPr>
          <w:rFonts w:ascii="Times New Roman" w:hAnsi="Times New Roman" w:cs="Times New Roman"/>
          <w:sz w:val="24"/>
          <w:szCs w:val="24"/>
          <w:lang w:val="en-GB"/>
        </w:rPr>
        <w:t xml:space="preserve">have been shown to follow different </w:t>
      </w:r>
      <w:r w:rsidR="00293443">
        <w:rPr>
          <w:rFonts w:ascii="Times New Roman" w:hAnsi="Times New Roman" w:cs="Times New Roman"/>
          <w:sz w:val="24"/>
          <w:szCs w:val="24"/>
          <w:lang w:val="en-GB"/>
        </w:rPr>
        <w:t>historical</w:t>
      </w:r>
      <w:r w:rsidR="00F35BEC">
        <w:rPr>
          <w:rFonts w:ascii="Times New Roman" w:hAnsi="Times New Roman" w:cs="Times New Roman"/>
          <w:sz w:val="24"/>
          <w:szCs w:val="24"/>
          <w:lang w:val="en-GB"/>
        </w:rPr>
        <w:t xml:space="preserve"> and contemporary</w:t>
      </w:r>
      <w:r w:rsidR="00293443">
        <w:rPr>
          <w:rFonts w:ascii="Times New Roman" w:hAnsi="Times New Roman" w:cs="Times New Roman"/>
          <w:sz w:val="24"/>
          <w:szCs w:val="24"/>
          <w:lang w:val="en-GB"/>
        </w:rPr>
        <w:t xml:space="preserve"> trends, so that</w:t>
      </w:r>
      <w:r w:rsidR="007D74FF">
        <w:rPr>
          <w:rFonts w:ascii="Times New Roman" w:hAnsi="Times New Roman" w:cs="Times New Roman"/>
          <w:sz w:val="24"/>
          <w:szCs w:val="24"/>
          <w:lang w:val="en-GB"/>
        </w:rPr>
        <w:t xml:space="preserve"> an increase in life expectancy</w:t>
      </w:r>
      <w:r w:rsidR="00293443">
        <w:rPr>
          <w:rFonts w:ascii="Times New Roman" w:hAnsi="Times New Roman" w:cs="Times New Roman"/>
          <w:sz w:val="24"/>
          <w:szCs w:val="24"/>
          <w:lang w:val="en-GB"/>
        </w:rPr>
        <w:t xml:space="preserve"> does not necessarily imply </w:t>
      </w:r>
      <w:r w:rsidR="007D74FF">
        <w:rPr>
          <w:rFonts w:ascii="Times New Roman" w:hAnsi="Times New Roman" w:cs="Times New Roman"/>
          <w:sz w:val="24"/>
          <w:szCs w:val="24"/>
          <w:lang w:val="en-GB"/>
        </w:rPr>
        <w:t xml:space="preserve"> a decline in lifespan variation</w:t>
      </w:r>
      <w:r w:rsidR="00293443">
        <w:rPr>
          <w:rFonts w:ascii="Times New Roman" w:hAnsi="Times New Roman" w:cs="Times New Roman"/>
          <w:sz w:val="24"/>
          <w:szCs w:val="24"/>
          <w:lang w:val="en-GB"/>
        </w:rPr>
        <w:t xml:space="preserve"> </w:t>
      </w:r>
      <w:r w:rsidR="00AB319C">
        <w:rPr>
          <w:rFonts w:ascii="Times New Roman" w:hAnsi="Times New Roman" w:cs="Times New Roman"/>
          <w:sz w:val="24"/>
          <w:szCs w:val="24"/>
          <w:lang w:val="en-GB"/>
        </w:rPr>
        <w:fldChar w:fldCharType="begin"/>
      </w:r>
      <w:r w:rsidR="00F276D6">
        <w:rPr>
          <w:rFonts w:ascii="Times New Roman" w:hAnsi="Times New Roman" w:cs="Times New Roman"/>
          <w:sz w:val="24"/>
          <w:szCs w:val="24"/>
          <w:lang w:val="en-GB"/>
        </w:rPr>
        <w:instrText xml:space="preserve"> ADDIN ZOTERO_ITEM CSL_CITATION {"citationID":"t2M7Mtig","properties":{"formattedCitation":"(Aburto and Raalte 2018; Sasson 2016; Wilmoth and Horiuchi 1999)","plainCitation":"(Aburto and Raalte 2018; Sasson 2016; Wilmoth and Horiuchi 1999)","dontUpdate":true,"noteIndex":0},"citationItems":[{"id":527,"uris":["http://zotero.org/users/5010345/items/J96TVFB9"],"uri":["http://zotero.org/users/5010345/items/J96TVFB9"],"itemData":{"id":527,"type":"article-journal","title":"Lifespan Dispersion in Times of Life Expectancy Fluctuation: The Case of Central and Eastern Europe","container-title":"Demography","page":"2071-2096","volume":"55","issue":"6","source":"link.springer.com","abstract":"Central and Eastern Europe (CEE) have experienced considerable instability in mortality since the 1960s. Long periods of stagnating life expectancy were followed by rapid increases in life expectancy...","DOI":"10.1007/s13524-018-0729-9","ISSN":"0070-3370, 1533-7790","title-short":"Lifespan Dispersion in Times of Life Expectancy Fluctuation","journalAbbreviation":"Demography","language":"en","author":[{"family":"Aburto","given":"José Manuel"},{"family":"Raalte","given":"Alyson","dropping-particle":"van"}],"issued":{"date-parts":[["2018",12,1]]}}},{"id":544,"uris":["http://zotero.org/users/5010345/items/KFIL2I4D"],"uri":["http://zotero.org/users/5010345/items/KFIL2I4D"],"itemData":{"id":544,"type":"article-journal","title":"Trends in Life Expectancy and Lifespan Variation by Educational Attainment: United States, 1990–2010","container-title":"Demography","page":"269-293","volume":"53","issue":"2","source":"Springer Link","abstract":"The educational gradient in life expectancy is well documented in the United States and in other low-mortality countries. Highly educated Americans, on average, live longer than their low-educated counterparts, who have recently seen declines in adult life expectancy. However, limiting the discussion on lifespan inequality to mean differences alone overlooks other dimensions of inequality and particularly disparities in lifespan variation. The latter represents a unique form of inequality, with higher variation translating into greater uncertainty in the time of death from an individual standpoint, and higher group heterogeneity from a population perspective. Using data from the National Vital Statistics System from 1990 to 2010, this is the first study to document trends in both life expectancy and S25—the standard deviation of age at death above 25—by educational attainment. Among low-educated whites, adult life expectancy declined by 3.1 years for women and by 0.6 years for men. At the same time, S25 increased by about 1.5 years among high school–educated whites of both genders, becoming an increasingly important component of total lifespan inequality. By contrast, college-educated whites benefited from rising life expectancy and record low variation in age at death, consistent with the shifting mortality scenario. Among blacks, adult life expectancy increased, and S25 plateaued or declined in nearly all educational attainment groups, although blacks generally lagged behind whites of the same gender on both measures. Documenting trends in lifespan variation can therefore improve our understanding of lifespan inequality and point to diverging trajectories in adult mortality across socioeconomic strata.","DOI":"10.1007/s13524-015-0453-7","ISSN":"1533-7790","title-short":"Trends in Life Expectancy and Lifespan Variation by Educational Attainment","journalAbbreviation":"Demography","language":"en","author":[{"family":"Sasson","given":"Isaac"}],"issued":{"date-parts":[["2016",4,1]]}}},{"id":499,"uris":["http://zotero.org/users/5010345/items/KRD8NN4T"],"uri":["http://zotero.org/users/5010345/items/KRD8NN4T"],"itemData":{"id":499,"type":"article-journal","title":"Rectangularization revisited: Variability of age at death within human populations*","container-title":"Demography","page":"475-495","volume":"36","issue":"4","source":"Springer Link","abstract":"Rectangularization of human survival curves is associated with decreasing variability in the distribution of ages at death. This variability, as measured by the interquartile range of life table ages at death, has decreased from about 65 years to 15 years since 1751 in Sweden. Most of this decline occurred between the 1870s and the 1950s. Since then, variability in age at death has been nearly constant in Sweden, Japan, and the United States, defying predictions of a continuing rectangularization. The United States is characterized by a relatively high degree of variability, compared with both Sweden and Japan. We suggest that the historical compression of mortality may have had significant psychological and behavioral impacts.","DOI":"10.2307/2648085","ISSN":"1533-7790","title-short":"Rectangularization revisited","journalAbbreviation":"Demography","language":"en","author":[{"family":"Wilmoth","given":"John R."},{"family":"Horiuchi","given":"Shiro"}],"issued":{"date-parts":[["1999",11,1]]}}}],"schema":"https://github.com/citation-style-language/schema/raw/master/csl-citation.json"} </w:instrText>
      </w:r>
      <w:r w:rsidR="00AB319C">
        <w:rPr>
          <w:rFonts w:ascii="Times New Roman" w:hAnsi="Times New Roman" w:cs="Times New Roman"/>
          <w:sz w:val="24"/>
          <w:szCs w:val="24"/>
          <w:lang w:val="en-GB"/>
        </w:rPr>
        <w:fldChar w:fldCharType="separate"/>
      </w:r>
      <w:r w:rsidR="000F6AC2" w:rsidRPr="000F6AC2">
        <w:rPr>
          <w:rFonts w:ascii="Times New Roman" w:hAnsi="Times New Roman" w:cs="Times New Roman"/>
          <w:sz w:val="24"/>
          <w:szCs w:val="24"/>
          <w:lang w:val="en-GB"/>
        </w:rPr>
        <w:t>(Aburto and Raalte 2018; Brønnum-Hansen 2017; Sasson 2016; Wilmoth and Horiuchi 1999)</w:t>
      </w:r>
      <w:r w:rsidR="00AB319C">
        <w:rPr>
          <w:rFonts w:ascii="Times New Roman" w:hAnsi="Times New Roman" w:cs="Times New Roman"/>
          <w:sz w:val="24"/>
          <w:szCs w:val="24"/>
          <w:lang w:val="en-GB"/>
        </w:rPr>
        <w:fldChar w:fldCharType="end"/>
      </w:r>
      <w:r w:rsidR="000F6AC2">
        <w:rPr>
          <w:rFonts w:ascii="Times New Roman" w:hAnsi="Times New Roman" w:cs="Times New Roman"/>
          <w:sz w:val="24"/>
          <w:szCs w:val="24"/>
          <w:lang w:val="en-GB"/>
        </w:rPr>
        <w:t>.</w:t>
      </w:r>
      <w:r w:rsidR="00F90CE8">
        <w:rPr>
          <w:rFonts w:ascii="Times New Roman" w:hAnsi="Times New Roman" w:cs="Times New Roman"/>
          <w:sz w:val="24"/>
          <w:szCs w:val="24"/>
          <w:lang w:val="en-GB"/>
        </w:rPr>
        <w:t xml:space="preserve"> </w:t>
      </w:r>
      <w:r w:rsidR="007421A8">
        <w:rPr>
          <w:rFonts w:ascii="Times New Roman" w:hAnsi="Times New Roman" w:cs="Times New Roman"/>
          <w:sz w:val="24"/>
          <w:szCs w:val="24"/>
          <w:lang w:val="en-GB"/>
        </w:rPr>
        <w:t>Therefore, by only focusing on life expectancy</w:t>
      </w:r>
      <w:r w:rsidR="00F079A2">
        <w:rPr>
          <w:rFonts w:ascii="Times New Roman" w:hAnsi="Times New Roman" w:cs="Times New Roman"/>
          <w:sz w:val="24"/>
          <w:szCs w:val="24"/>
          <w:lang w:val="en-GB"/>
        </w:rPr>
        <w:t>, we miss</w:t>
      </w:r>
      <w:r>
        <w:rPr>
          <w:rFonts w:ascii="Times New Roman" w:hAnsi="Times New Roman" w:cs="Times New Roman"/>
          <w:sz w:val="24"/>
          <w:szCs w:val="24"/>
          <w:lang w:val="en-GB"/>
        </w:rPr>
        <w:t xml:space="preserve"> a fundamental inequality in age at death.</w:t>
      </w:r>
      <w:r w:rsidR="0027449D">
        <w:rPr>
          <w:rFonts w:ascii="Times New Roman" w:hAnsi="Times New Roman" w:cs="Times New Roman"/>
          <w:sz w:val="24"/>
          <w:szCs w:val="24"/>
          <w:lang w:val="en-GB"/>
        </w:rPr>
        <w:t xml:space="preserve"> </w:t>
      </w:r>
      <w:r w:rsidR="007B4427">
        <w:rPr>
          <w:rFonts w:ascii="Times New Roman" w:hAnsi="Times New Roman" w:cs="Times New Roman"/>
          <w:sz w:val="24"/>
          <w:szCs w:val="24"/>
          <w:lang w:val="en-GB"/>
        </w:rPr>
        <w:t>Greater lifespan variation</w:t>
      </w:r>
      <w:r w:rsidR="007815DF">
        <w:rPr>
          <w:rFonts w:ascii="Times New Roman" w:hAnsi="Times New Roman" w:cs="Times New Roman"/>
          <w:sz w:val="24"/>
          <w:szCs w:val="24"/>
          <w:lang w:val="en-GB"/>
        </w:rPr>
        <w:t xml:space="preserve"> </w:t>
      </w:r>
      <w:r w:rsidR="00E57917">
        <w:rPr>
          <w:rFonts w:ascii="Times New Roman" w:hAnsi="Times New Roman" w:cs="Times New Roman"/>
          <w:sz w:val="24"/>
          <w:szCs w:val="24"/>
          <w:lang w:val="en-GB"/>
        </w:rPr>
        <w:t xml:space="preserve">has </w:t>
      </w:r>
      <w:r w:rsidR="00767111">
        <w:rPr>
          <w:rFonts w:ascii="Times New Roman" w:hAnsi="Times New Roman" w:cs="Times New Roman"/>
          <w:sz w:val="24"/>
          <w:szCs w:val="24"/>
          <w:lang w:val="en-GB"/>
        </w:rPr>
        <w:t xml:space="preserve">concrete implications </w:t>
      </w:r>
      <w:r w:rsidR="00F84307">
        <w:rPr>
          <w:rFonts w:ascii="Times New Roman" w:hAnsi="Times New Roman" w:cs="Times New Roman"/>
          <w:sz w:val="24"/>
          <w:szCs w:val="24"/>
          <w:lang w:val="en-GB"/>
        </w:rPr>
        <w:t xml:space="preserve">on lifecycle </w:t>
      </w:r>
      <w:r w:rsidR="00A85E75">
        <w:rPr>
          <w:rFonts w:ascii="Times New Roman" w:hAnsi="Times New Roman" w:cs="Times New Roman"/>
          <w:sz w:val="24"/>
          <w:szCs w:val="24"/>
          <w:lang w:val="en-GB"/>
        </w:rPr>
        <w:t>investments</w:t>
      </w:r>
      <w:r w:rsidR="00F84307">
        <w:rPr>
          <w:rFonts w:ascii="Times New Roman" w:hAnsi="Times New Roman" w:cs="Times New Roman"/>
          <w:sz w:val="24"/>
          <w:szCs w:val="24"/>
          <w:lang w:val="en-GB"/>
        </w:rPr>
        <w:t xml:space="preserve"> and consumption</w:t>
      </w:r>
      <w:r w:rsidR="00A85E75">
        <w:rPr>
          <w:rFonts w:ascii="Times New Roman" w:hAnsi="Times New Roman" w:cs="Times New Roman"/>
          <w:sz w:val="24"/>
          <w:szCs w:val="24"/>
          <w:lang w:val="en-GB"/>
        </w:rPr>
        <w:t xml:space="preserve">, as individuals </w:t>
      </w:r>
      <w:r w:rsidR="00495335">
        <w:rPr>
          <w:rFonts w:ascii="Times New Roman" w:hAnsi="Times New Roman" w:cs="Times New Roman"/>
          <w:sz w:val="24"/>
          <w:szCs w:val="24"/>
          <w:lang w:val="en-GB"/>
        </w:rPr>
        <w:t>asses the</w:t>
      </w:r>
      <w:r w:rsidR="00E73DD0">
        <w:rPr>
          <w:rFonts w:ascii="Times New Roman" w:hAnsi="Times New Roman" w:cs="Times New Roman"/>
          <w:sz w:val="24"/>
          <w:szCs w:val="24"/>
          <w:lang w:val="en-GB"/>
        </w:rPr>
        <w:t xml:space="preserve">ir chances </w:t>
      </w:r>
      <w:r w:rsidR="00904293">
        <w:rPr>
          <w:rFonts w:ascii="Times New Roman" w:hAnsi="Times New Roman" w:cs="Times New Roman"/>
          <w:sz w:val="24"/>
          <w:szCs w:val="24"/>
          <w:lang w:val="en-GB"/>
        </w:rPr>
        <w:t>of benefiting from such decisions in the future</w:t>
      </w:r>
      <w:r w:rsidR="00696ABD">
        <w:rPr>
          <w:rFonts w:ascii="Times New Roman" w:hAnsi="Times New Roman" w:cs="Times New Roman"/>
          <w:sz w:val="24"/>
          <w:szCs w:val="24"/>
          <w:lang w:val="en-GB"/>
        </w:rPr>
        <w:t xml:space="preserve"> </w:t>
      </w:r>
      <w:r w:rsidR="00696ABD">
        <w:rPr>
          <w:rFonts w:ascii="Times New Roman" w:hAnsi="Times New Roman" w:cs="Times New Roman"/>
          <w:sz w:val="24"/>
          <w:szCs w:val="24"/>
          <w:lang w:val="en-GB"/>
        </w:rPr>
        <w:fldChar w:fldCharType="begin"/>
      </w:r>
      <w:r w:rsidR="00696ABD">
        <w:rPr>
          <w:rFonts w:ascii="Times New Roman" w:hAnsi="Times New Roman" w:cs="Times New Roman"/>
          <w:sz w:val="24"/>
          <w:szCs w:val="24"/>
          <w:lang w:val="en-GB"/>
        </w:rPr>
        <w:instrText xml:space="preserve"> ADDIN ZOTERO_ITEM CSL_CITATION {"citationID":"KsT08Aey","properties":{"formattedCitation":"(van Raalte et al. 2018; Tuljapurkar 2011)","plainCitation":"(van Raalte et al. 2018; Tuljapurkar 2011)","noteIndex":0},"citationItems":[{"id":507,"uris":["http://zotero.org/users/5010345/items/V9KNHND2"],"uri":["http://zotero.org/users/5010345/items/V9KNHND2"],"itemData":{"id":507,"type":"article-journal","title":"The case for monitoring life-span inequality","container-title":"Science","page":"1002-1004","volume":"362","issue":"6418","source":"science.sciencemag.org","abstract":"Focus on variation in age at death, not just average age\nFocus on variation in age at death, not just average age","DOI":"10.1126/science.aau5811","ISSN":"0036-8075, 1095-9203","note":"PMID: 30498117","language":"en","author":[{"family":"Raalte","given":"Alyson A.","non-dropping-particle":"van"},{"family":"Sasson","given":"Isaac"},{"family":"Martikainen","given":"Pekka"}],"issued":{"date-parts":[["2018",11,30]]}}},{"id":585,"uris":["http://zotero.org/users/5010345/items/7Q2Z9Z4F"],"uri":["http://zotero.org/users/5010345/items/7Q2Z9Z4F"],"itemData":{"id":585,"type":"paper-conference","title":"The final inequality: Variance in AGe at Death","container-title":"Demography and the Economy","publisher":"National Bureau of Economic Research","page":"209-221","source":"www.nber.org","URL":"https://www.nber.org/chapters/c8414","author":[{"family":"Tuljapurkar","given":"Shripad"}],"editor":[{"family":"Shoven","given":"John B."}],"issued":{"date-parts":[["2011"]]},"accessed":{"date-parts":[["2019",10,30]]}}}],"schema":"https://github.com/citation-style-language/schema/raw/master/csl-citation.json"} </w:instrText>
      </w:r>
      <w:r w:rsidR="00696ABD">
        <w:rPr>
          <w:rFonts w:ascii="Times New Roman" w:hAnsi="Times New Roman" w:cs="Times New Roman"/>
          <w:sz w:val="24"/>
          <w:szCs w:val="24"/>
          <w:lang w:val="en-GB"/>
        </w:rPr>
        <w:fldChar w:fldCharType="separate"/>
      </w:r>
      <w:r w:rsidR="00696ABD" w:rsidRPr="003E204A">
        <w:rPr>
          <w:rFonts w:ascii="Times New Roman" w:hAnsi="Times New Roman" w:cs="Times New Roman"/>
          <w:sz w:val="24"/>
          <w:lang w:val="en-GB"/>
        </w:rPr>
        <w:t>(van Raalte et al. 2018; Tuljapurkar 2011)</w:t>
      </w:r>
      <w:r w:rsidR="00696ABD">
        <w:rPr>
          <w:rFonts w:ascii="Times New Roman" w:hAnsi="Times New Roman" w:cs="Times New Roman"/>
          <w:sz w:val="24"/>
          <w:szCs w:val="24"/>
          <w:lang w:val="en-GB"/>
        </w:rPr>
        <w:fldChar w:fldCharType="end"/>
      </w:r>
      <w:r w:rsidR="00904293">
        <w:rPr>
          <w:rFonts w:ascii="Times New Roman" w:hAnsi="Times New Roman" w:cs="Times New Roman"/>
          <w:sz w:val="24"/>
          <w:szCs w:val="24"/>
          <w:lang w:val="en-GB"/>
        </w:rPr>
        <w:t xml:space="preserve">. </w:t>
      </w:r>
      <w:r w:rsidR="00696ABD">
        <w:rPr>
          <w:rFonts w:ascii="Times New Roman" w:hAnsi="Times New Roman" w:cs="Times New Roman"/>
          <w:sz w:val="24"/>
          <w:szCs w:val="24"/>
          <w:lang w:val="en-GB"/>
        </w:rPr>
        <w:t xml:space="preserve">In fact, although individuals </w:t>
      </w:r>
      <w:r w:rsidR="00AA4F7A">
        <w:rPr>
          <w:rFonts w:ascii="Times New Roman" w:hAnsi="Times New Roman" w:cs="Times New Roman"/>
          <w:sz w:val="24"/>
          <w:szCs w:val="24"/>
          <w:lang w:val="en-GB"/>
        </w:rPr>
        <w:t xml:space="preserve">are rarely aware of mortality statistics, they experience age at death variability </w:t>
      </w:r>
      <w:r w:rsidR="007C0F05">
        <w:rPr>
          <w:rFonts w:ascii="Times New Roman" w:hAnsi="Times New Roman" w:cs="Times New Roman"/>
          <w:sz w:val="24"/>
          <w:szCs w:val="24"/>
          <w:lang w:val="en-GB"/>
        </w:rPr>
        <w:t xml:space="preserve">through the deaths of relatives and friends </w:t>
      </w:r>
      <w:r w:rsidR="005D59CE">
        <w:rPr>
          <w:rFonts w:ascii="Times New Roman" w:hAnsi="Times New Roman" w:cs="Times New Roman"/>
          <w:sz w:val="24"/>
          <w:szCs w:val="24"/>
          <w:lang w:val="en-GB"/>
        </w:rPr>
        <w:t xml:space="preserve">and </w:t>
      </w:r>
      <w:r w:rsidR="00914DA2">
        <w:rPr>
          <w:rFonts w:ascii="Times New Roman" w:hAnsi="Times New Roman" w:cs="Times New Roman"/>
          <w:sz w:val="24"/>
          <w:szCs w:val="24"/>
          <w:lang w:val="en-GB"/>
        </w:rPr>
        <w:t xml:space="preserve">derive inferences which </w:t>
      </w:r>
      <w:r w:rsidR="00763772">
        <w:rPr>
          <w:rFonts w:ascii="Times New Roman" w:hAnsi="Times New Roman" w:cs="Times New Roman"/>
          <w:sz w:val="24"/>
          <w:szCs w:val="24"/>
          <w:lang w:val="en-GB"/>
        </w:rPr>
        <w:t xml:space="preserve">follow known trends of inequality </w:t>
      </w:r>
      <w:r w:rsidR="00763772">
        <w:rPr>
          <w:rFonts w:ascii="Times New Roman" w:hAnsi="Times New Roman" w:cs="Times New Roman"/>
          <w:sz w:val="24"/>
          <w:szCs w:val="24"/>
          <w:lang w:val="en-GB"/>
        </w:rPr>
        <w:fldChar w:fldCharType="begin"/>
      </w:r>
      <w:r w:rsidR="00763772">
        <w:rPr>
          <w:rFonts w:ascii="Times New Roman" w:hAnsi="Times New Roman" w:cs="Times New Roman"/>
          <w:sz w:val="24"/>
          <w:szCs w:val="24"/>
          <w:lang w:val="en-GB"/>
        </w:rPr>
        <w:instrText xml:space="preserve"> ADDIN ZOTERO_ITEM CSL_CITATION {"citationID":"6DQblFW5","properties":{"formattedCitation":"(Hurd and McGarry 1995)","plainCitation":"(Hurd and McGarry 1995)","noteIndex":0},"citationItems":[{"id":587,"uris":["http://zotero.org/users/5010345/items/L2WBAVU2"],"uri":["http://zotero.org/users/5010345/items/L2WBAVU2"],"itemData":{"id":587,"type":"article-journal","title":"Evaluation of the Subjective Probabilities of Survival in the Health and Retirement Study","container-title":"The Journal of Human Resources","page":"S268-S292","volume":"30","source":"JSTOR","archive":"JSTOR","abstract":"In the Health and Retirement Study respondents were asked about the chances they would live to 75 or to 85. We analyze these responses to determine if they behave like probabilities of survival, if their averages are close to average probabilities in the population, and if they have correlations with other variables that are similar to correlations with actual mortality outcomes. We find that generally they do behave like probabilities and that they do aggregate to population probabilities. Most remarkable, however, is that they covary with other variables in the same way actual outcomes vary with the variables. For example, respondents with higher socioeconomic status give higher probabilities of survival, whereas respondents who smoke give lower probabilities. We conclude that these measures of subjective probabilities have great potential use in models of intertemporal decision-making under uncertainty.","DOI":"10.2307/146285","ISSN":"0022-166X","author":[{"family":"Hurd","given":"Michael D."},{"family":"McGarry","given":"Kathleen"}],"issued":{"date-parts":[["1995"]]}}}],"schema":"https://github.com/citation-style-language/schema/raw/master/csl-citation.json"} </w:instrText>
      </w:r>
      <w:r w:rsidR="00763772">
        <w:rPr>
          <w:rFonts w:ascii="Times New Roman" w:hAnsi="Times New Roman" w:cs="Times New Roman"/>
          <w:sz w:val="24"/>
          <w:szCs w:val="24"/>
          <w:lang w:val="en-GB"/>
        </w:rPr>
        <w:fldChar w:fldCharType="separate"/>
      </w:r>
      <w:r w:rsidR="00763772" w:rsidRPr="003E204A">
        <w:rPr>
          <w:rFonts w:ascii="Times New Roman" w:hAnsi="Times New Roman" w:cs="Times New Roman"/>
          <w:sz w:val="24"/>
          <w:lang w:val="en-GB"/>
        </w:rPr>
        <w:t>(Hurd and McGarry 1995)</w:t>
      </w:r>
      <w:r w:rsidR="00763772">
        <w:rPr>
          <w:rFonts w:ascii="Times New Roman" w:hAnsi="Times New Roman" w:cs="Times New Roman"/>
          <w:sz w:val="24"/>
          <w:szCs w:val="24"/>
          <w:lang w:val="en-GB"/>
        </w:rPr>
        <w:fldChar w:fldCharType="end"/>
      </w:r>
      <w:r w:rsidR="00763772">
        <w:rPr>
          <w:rFonts w:ascii="Times New Roman" w:hAnsi="Times New Roman" w:cs="Times New Roman"/>
          <w:sz w:val="24"/>
          <w:szCs w:val="24"/>
          <w:lang w:val="en-GB"/>
        </w:rPr>
        <w:t>.</w:t>
      </w:r>
    </w:p>
    <w:p w14:paraId="061CBC24" w14:textId="77777777" w:rsidR="007B48B2" w:rsidRDefault="007B48B2" w:rsidP="000F6AC2">
      <w:pPr>
        <w:widowControl w:val="0"/>
        <w:autoSpaceDE w:val="0"/>
        <w:autoSpaceDN w:val="0"/>
        <w:adjustRightInd w:val="0"/>
        <w:spacing w:after="0" w:line="240" w:lineRule="auto"/>
        <w:rPr>
          <w:rFonts w:ascii="Times New Roman" w:hAnsi="Times New Roman" w:cs="Times New Roman"/>
          <w:sz w:val="24"/>
          <w:szCs w:val="24"/>
          <w:lang w:val="en-GB"/>
        </w:rPr>
      </w:pPr>
    </w:p>
    <w:p w14:paraId="37E7163A" w14:textId="0AB4D5D7" w:rsidR="00E2767C" w:rsidRDefault="00C95C30"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Studies on lifespan variation have </w:t>
      </w:r>
      <w:r w:rsidR="002818DE">
        <w:rPr>
          <w:rFonts w:ascii="Times New Roman" w:hAnsi="Times New Roman" w:cs="Times New Roman"/>
          <w:sz w:val="24"/>
          <w:szCs w:val="24"/>
          <w:lang w:val="en-GB"/>
        </w:rPr>
        <w:t xml:space="preserve">mostly </w:t>
      </w:r>
      <w:r>
        <w:rPr>
          <w:rFonts w:ascii="Times New Roman" w:hAnsi="Times New Roman" w:cs="Times New Roman"/>
          <w:sz w:val="24"/>
          <w:szCs w:val="24"/>
          <w:lang w:val="en-GB"/>
        </w:rPr>
        <w:t>focused on populations with continued improvements in mortality or analysed differences by social determina</w:t>
      </w:r>
      <w:r w:rsidR="00961900">
        <w:rPr>
          <w:rFonts w:ascii="Times New Roman" w:hAnsi="Times New Roman" w:cs="Times New Roman"/>
          <w:sz w:val="24"/>
          <w:szCs w:val="24"/>
          <w:lang w:val="en-GB"/>
        </w:rPr>
        <w:t>n</w:t>
      </w:r>
      <w:r>
        <w:rPr>
          <w:rFonts w:ascii="Times New Roman" w:hAnsi="Times New Roman" w:cs="Times New Roman"/>
          <w:sz w:val="24"/>
          <w:szCs w:val="24"/>
          <w:lang w:val="en-GB"/>
        </w:rPr>
        <w:t xml:space="preserve">ts, such as SES or educational level </w:t>
      </w:r>
      <w:r w:rsidR="00F276D6">
        <w:rPr>
          <w:rFonts w:ascii="Times New Roman" w:hAnsi="Times New Roman" w:cs="Times New Roman"/>
          <w:sz w:val="24"/>
          <w:szCs w:val="24"/>
          <w:lang w:val="en-GB"/>
        </w:rPr>
        <w:fldChar w:fldCharType="begin"/>
      </w:r>
      <w:r w:rsidR="00F276D6">
        <w:rPr>
          <w:rFonts w:ascii="Times New Roman" w:hAnsi="Times New Roman" w:cs="Times New Roman"/>
          <w:sz w:val="24"/>
          <w:szCs w:val="24"/>
          <w:lang w:val="en-GB"/>
        </w:rPr>
        <w:instrText xml:space="preserve"> ADDIN ZOTERO_ITEM CSL_CITATION {"citationID":"NIjNXAX7","properties":{"formattedCitation":"(Edwards and Tuljapurkar 2005; Lariscy et al. 2016; Permanyer and Scholl 2019; van Raalte 2011)","plainCitation":"(Edwards and Tuljapurkar 2005; Lariscy et al. 2016; Permanyer and Scholl 2019; van Raalte 2011)","noteIndex":0},"citationItems":[{"id":504,"uris":["http://zotero.org/users/5010345/items/54JCSVC6"],"uri":["http://zotero.org/users/5010345/items/54JCSVC6"],"itemData":{"id":504,"type":"article-journal","title":"Inequality in Life Spans and a New Perspective on Mortality Convergence Across Industrialized Countries","container-title":"Population and Development Review","page":"645-674","volume":"31","issue":"4","source":"Wiley Online Library","abstract":"The second half of the twentieth century witnessed substantial convergence in life expectancy around the world. We examine differences in the age pattern of mortality in industrialized countries over time to show that inequality in adult life spans, which we measure with the standard deviation of life table ages at death above age 10 years, S10, is increasingly responsible for the remaining divergence in mortality. We report striking differences in level and trend of S10 across industrialized countries since 1960, which cannot be explained by aggregate socioeconomic inequality or differential external-cause mortality. Rather, S10 reflects both within- and between-group inequalities in life spans and conveys new information about their combined magnitudes and trends. These findings suggest that the challenge for health policies in this century is to reduce inequality, not just lengthen life.","DOI":"10.1111/j.1728-4457.2005.00092.x","ISSN":"1728-4457","language":"en","author":[{"family":"Edwards","given":"Ryan D."},{"family":"Tuljapurkar","given":"Shripad"}],"issued":{"date-parts":[["2005"]]}}},{"id":546,"uris":["http://zotero.org/users/5010345/items/2HT5K252"],"uri":["http://zotero.org/users/5010345/items/2HT5K252"],"itemData":{"id":546,"type":"article-journal","title":"Hispanic-White Differences in Lifespan Variability in the United States","container-title":"Demography","page":"215-239","volume":"53","issue":"1","source":"Springer Link","abstract":"This study is the first to investigate whether and, if so, why Hispanics and non-Hispanic whites in the United States differ in the variability of their lifespans. Although Hispanics enjoy higher life expectancy than whites, very little is known about how lifespan variability—and thus uncertainty about length of life—differs by race/ethnicity. We use 2010 U.S. National Vital Statistics System data to calculate lifespan variance at ages 10+ for Hispanics and whites, and then decompose the Hispanic-white variance difference into cause-specific spread, allocation, and timing effects. In addition to their higher life expectancy relative to whites, Hispanics also exhibit 7 % lower lifespan variability, with a larger gap among women than men. Differences in cause-specific incidence (allocation effects) explain nearly two-thirds of Hispanics’ lower lifespan variability, mainly because of the higher mortality from suicide, accidental poisoning, and lung cancer among whites. Most of the remaining Hispanic-white variance difference is due to greater age dispersion (spread effects) in mortality from heart disease and residual causes among whites than Hispanics. Thus, the Hispanic paradox—that a socioeconomically disadvantaged population (Hispanics) enjoys a mortality advantage over a socioeconomically advantaged population (whites)—pertains to lifespan variability as well as to life expectancy. Efforts to reduce U.S. lifespan variability and simultaneously increase life expectancy, especially for whites, should target premature, young adult causes of death—in particular, suicide, accidental poisoning, and homicide. We conclude by discussing how the analysis of Hispanic-white differences in lifespan variability contributes to our understanding of the Hispanic paradox.","DOI":"10.1007/s13524-015-0450-x","ISSN":"1533-7790","journalAbbreviation":"Demography","language":"en","author":[{"family":"Lariscy","given":"Joseph T."},{"family":"Nau","given":"Claudia"},{"family":"Firebaugh","given":"Glenn"},{"family":"Hummer","given":"Robert A."}],"issued":{"date-parts":[["2016",2,1]]}}},{"id":548,"uris":["http://zotero.org/users/5010345/items/9U7QQP9L"],"uri":["http://zotero.org/users/5010345/items/9U7QQP9L"],"itemData":{"id":548,"type":"article-journal","title":"Global trends in lifespan inequality: 1950-2015","container-title":"PLOS ONE","page":"1-19","volume":"14","issue":"5","author":[{"family":"Permanyer","given":"Iñaki"},{"family":"Scholl","given":"Nathalie"}],"issued":{"date-parts":[["2019"]]}}},{"id":526,"uris":["http://zotero.org/users/5010345/items/36RT8EAR"],"uri":["http://zotero.org/users/5010345/items/36RT8EAR"],"itemData":{"id":526,"type":"thesis","title":"Lifespan variation: methods, trends and the role of socioeconomic inequality","publisher":"Erasmus University","publisher-place":"Rotterdam","event-place":"Rotterdam","author":[{"family":"Raalte","given":"Alyson","non-dropping-particle":"van"}],"issued":{"date-parts":[["2011"]]}}}],"schema":"https://github.com/citation-style-language/schema/raw/master/csl-citation.json"} </w:instrText>
      </w:r>
      <w:r w:rsidR="00F276D6">
        <w:rPr>
          <w:rFonts w:ascii="Times New Roman" w:hAnsi="Times New Roman" w:cs="Times New Roman"/>
          <w:sz w:val="24"/>
          <w:szCs w:val="24"/>
          <w:lang w:val="en-GB"/>
        </w:rPr>
        <w:fldChar w:fldCharType="separate"/>
      </w:r>
      <w:r w:rsidR="00F276D6" w:rsidRPr="00301B25">
        <w:rPr>
          <w:rFonts w:ascii="Times New Roman" w:hAnsi="Times New Roman" w:cs="Times New Roman"/>
          <w:sz w:val="24"/>
          <w:lang w:val="en-GB"/>
        </w:rPr>
        <w:t>(Edwards and Tuljapurkar 2005; Lariscy et al. 2016; Permanyer and Scholl 2019; van Raalte 2011)</w:t>
      </w:r>
      <w:r w:rsidR="00F276D6">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Yet, to the best of our knowledge, lifespan variation has </w:t>
      </w:r>
      <w:r w:rsidR="00572F64">
        <w:rPr>
          <w:rFonts w:ascii="Times New Roman" w:hAnsi="Times New Roman" w:cs="Times New Roman"/>
          <w:sz w:val="24"/>
          <w:szCs w:val="24"/>
          <w:lang w:val="en-GB"/>
        </w:rPr>
        <w:t xml:space="preserve">rarely </w:t>
      </w:r>
      <w:r>
        <w:rPr>
          <w:rFonts w:ascii="Times New Roman" w:hAnsi="Times New Roman" w:cs="Times New Roman"/>
          <w:sz w:val="24"/>
          <w:szCs w:val="24"/>
          <w:lang w:val="en-GB"/>
        </w:rPr>
        <w:t xml:space="preserve">been </w:t>
      </w:r>
      <w:r>
        <w:rPr>
          <w:rFonts w:ascii="Times New Roman" w:hAnsi="Times New Roman" w:cs="Times New Roman"/>
          <w:sz w:val="24"/>
          <w:szCs w:val="24"/>
          <w:lang w:val="en-GB"/>
        </w:rPr>
        <w:lastRenderedPageBreak/>
        <w:t xml:space="preserve">studied in circumstances where mortality increases sharply. </w:t>
      </w:r>
      <w:r w:rsidR="00572F64">
        <w:rPr>
          <w:rFonts w:ascii="Times New Roman" w:hAnsi="Times New Roman" w:cs="Times New Roman"/>
          <w:sz w:val="24"/>
          <w:szCs w:val="24"/>
          <w:lang w:val="en-GB"/>
        </w:rPr>
        <w:t xml:space="preserve">An exception is the study by Colchero </w:t>
      </w:r>
      <w:r w:rsidR="00572F64">
        <w:rPr>
          <w:rFonts w:ascii="Times New Roman" w:hAnsi="Times New Roman" w:cs="Times New Roman"/>
          <w:i/>
          <w:sz w:val="24"/>
          <w:szCs w:val="24"/>
          <w:lang w:val="en-GB"/>
        </w:rPr>
        <w:t xml:space="preserve">et al. </w:t>
      </w:r>
      <w:r w:rsidR="00572F64">
        <w:rPr>
          <w:rFonts w:ascii="Times New Roman" w:hAnsi="Times New Roman" w:cs="Times New Roman"/>
          <w:i/>
          <w:sz w:val="24"/>
          <w:szCs w:val="24"/>
          <w:lang w:val="en-GB"/>
        </w:rPr>
        <w:fldChar w:fldCharType="begin"/>
      </w:r>
      <w:r w:rsidR="00572F64">
        <w:rPr>
          <w:rFonts w:ascii="Times New Roman" w:hAnsi="Times New Roman" w:cs="Times New Roman"/>
          <w:i/>
          <w:sz w:val="24"/>
          <w:szCs w:val="24"/>
          <w:lang w:val="en-GB"/>
        </w:rPr>
        <w:instrText xml:space="preserve"> ADDIN ZOTERO_ITEM CSL_CITATION {"citationID":"AdLNmIAx","properties":{"formattedCitation":"(2016)","plainCitation":"(2016)","noteIndex":0},"citationItems":[{"id":511,"uris":["http://zotero.org/users/5010345/items/QNWPX9VD"],"uri":["http://zotero.org/users/5010345/items/QNWPX9VD"],"itemData":{"id":511,"type":"article-journal","title":"The emergence of longevous populations","container-title":"Proceedings of the National Academy of Sciences","page":"201612191","source":"www.pnas.org","abstract":"The human lifespan has traversed a long evolutionary and historical path, from short-lived primate ancestors to contemporary Japan, Sweden, and other longevity frontrunners. Analyzing this trajectory is crucial for understanding biological and sociocultural processes that determine the span of life. Here we reveal a fundamental regularity. Two straight lines describe the joint rise of life expectancy and lifespan equality: one for primates and the second one over the full range of human experience from average lifespans as low as 2 y during mortality crises to more than 87 y for Japanese women today. Across the primate order and across human populations, the lives of females tend to be longer and less variable than the lives of males, suggesting deep evolutionary roots to the male disadvantage. Our findings cast fresh light on primate evolution and human history, opening directions for research on inequality, sociality, and aging.","DOI":"10.1073/pnas.1612191113","ISSN":"0027-8424, 1091-6490","note":"PMID: 27872299","journalAbbreviation":"PNAS","language":"en","author":[{"family":"Colchero","given":"Fernando"},{"family":"Rau","given":"Roland"},{"family":"Jones","given":"Owen R."},{"family":"Barthold","given":"Julia A."},{"family":"Conde","given":"Dalia A."},{"family":"Lenart","given":"Adam"},{"family":"Nemeth","given":"Laszlo"},{"family":"Scheuerlein","given":"Alexander"},{"family":"Schoeley","given":"Jonas"},{"family":"Torres","given":"Catalina"},{"family":"Zarulli","given":"Virginia"},{"family":"Altmann","given":"Jeanne"},{"family":"Brockman","given":"Diane K."},{"family":"Bronikowski","given":"Anne M."},{"family":"Fedigan","given":"Linda M."},{"family":"Pusey","given":"Anne E."},{"family":"Stoinski","given":"Tara S."},{"family":"Strier","given":"Karen B."},{"family":"Baudisch","given":"Annette"},{"family":"Alberts","given":"Susan C."},{"family":"Vaupel","given":"James W."}],"issued":{"date-parts":[["2016",11,16]]}},"suppress-author":true}],"schema":"https://github.com/citation-style-language/schema/raw/master/csl-citation.json"} </w:instrText>
      </w:r>
      <w:r w:rsidR="00572F64">
        <w:rPr>
          <w:rFonts w:ascii="Times New Roman" w:hAnsi="Times New Roman" w:cs="Times New Roman"/>
          <w:i/>
          <w:sz w:val="24"/>
          <w:szCs w:val="24"/>
          <w:lang w:val="en-GB"/>
        </w:rPr>
        <w:fldChar w:fldCharType="separate"/>
      </w:r>
      <w:r w:rsidR="00572F64" w:rsidRPr="00494DEF">
        <w:rPr>
          <w:rFonts w:ascii="Times New Roman" w:hAnsi="Times New Roman" w:cs="Times New Roman"/>
          <w:sz w:val="24"/>
          <w:lang w:val="en-GB"/>
        </w:rPr>
        <w:t>(2016)</w:t>
      </w:r>
      <w:r w:rsidR="00572F64">
        <w:rPr>
          <w:rFonts w:ascii="Times New Roman" w:hAnsi="Times New Roman" w:cs="Times New Roman"/>
          <w:i/>
          <w:sz w:val="24"/>
          <w:szCs w:val="24"/>
          <w:lang w:val="en-GB"/>
        </w:rPr>
        <w:fldChar w:fldCharType="end"/>
      </w:r>
      <w:r w:rsidR="000550E9">
        <w:rPr>
          <w:rFonts w:ascii="Times New Roman" w:hAnsi="Times New Roman" w:cs="Times New Roman"/>
          <w:sz w:val="24"/>
          <w:szCs w:val="24"/>
          <w:lang w:val="en-GB"/>
        </w:rPr>
        <w:t xml:space="preserve">, which finds that </w:t>
      </w:r>
      <w:r w:rsidR="003224A4">
        <w:rPr>
          <w:rFonts w:ascii="Times New Roman" w:hAnsi="Times New Roman" w:cs="Times New Roman"/>
          <w:sz w:val="24"/>
          <w:szCs w:val="24"/>
          <w:lang w:val="en-GB"/>
        </w:rPr>
        <w:t xml:space="preserve">the gender gap in lifespan variation, which usually favours females, </w:t>
      </w:r>
      <w:r w:rsidR="00AD7988">
        <w:rPr>
          <w:rFonts w:ascii="Times New Roman" w:hAnsi="Times New Roman" w:cs="Times New Roman"/>
          <w:sz w:val="24"/>
          <w:szCs w:val="24"/>
          <w:lang w:val="en-GB"/>
        </w:rPr>
        <w:t>r</w:t>
      </w:r>
      <w:r w:rsidR="001F648D">
        <w:rPr>
          <w:rFonts w:ascii="Times New Roman" w:hAnsi="Times New Roman" w:cs="Times New Roman"/>
          <w:sz w:val="24"/>
          <w:szCs w:val="24"/>
          <w:lang w:val="en-GB"/>
        </w:rPr>
        <w:t xml:space="preserve">emains even in crisis situations. </w:t>
      </w:r>
      <w:r w:rsidR="00C714B8">
        <w:rPr>
          <w:rFonts w:ascii="Times New Roman" w:hAnsi="Times New Roman" w:cs="Times New Roman"/>
          <w:sz w:val="24"/>
          <w:szCs w:val="24"/>
          <w:lang w:val="en-GB"/>
        </w:rPr>
        <w:t xml:space="preserve">However, this paper does not focus on </w:t>
      </w:r>
      <w:r w:rsidR="00AF25A1">
        <w:rPr>
          <w:rFonts w:ascii="Times New Roman" w:hAnsi="Times New Roman" w:cs="Times New Roman"/>
          <w:sz w:val="24"/>
          <w:szCs w:val="24"/>
          <w:lang w:val="en-GB"/>
        </w:rPr>
        <w:t>lifespan variation during mortality crises, but rather on the overall relationship between life expectancy and lifespan variation across a number of human and nonhuman primate populations.</w:t>
      </w:r>
      <w:r w:rsidR="003224A4">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We fill this gap by focusing </w:t>
      </w:r>
      <w:r w:rsidR="00697688">
        <w:rPr>
          <w:rFonts w:ascii="Times New Roman" w:hAnsi="Times New Roman" w:cs="Times New Roman"/>
          <w:sz w:val="24"/>
          <w:szCs w:val="24"/>
          <w:lang w:val="en-GB"/>
        </w:rPr>
        <w:t xml:space="preserve">specifically </w:t>
      </w:r>
      <w:r w:rsidR="001268DD">
        <w:rPr>
          <w:rFonts w:ascii="Times New Roman" w:hAnsi="Times New Roman" w:cs="Times New Roman"/>
          <w:sz w:val="24"/>
          <w:szCs w:val="24"/>
          <w:lang w:val="en-GB"/>
        </w:rPr>
        <w:t>on</w:t>
      </w:r>
      <w:r w:rsidR="007D74FF">
        <w:rPr>
          <w:rFonts w:ascii="Times New Roman" w:hAnsi="Times New Roman" w:cs="Times New Roman"/>
          <w:sz w:val="24"/>
          <w:szCs w:val="24"/>
          <w:lang w:val="en-GB"/>
        </w:rPr>
        <w:t xml:space="preserve"> populations that have</w:t>
      </w:r>
      <w:r w:rsidR="008F7E4A">
        <w:rPr>
          <w:rFonts w:ascii="Times New Roman" w:hAnsi="Times New Roman" w:cs="Times New Roman"/>
          <w:sz w:val="24"/>
          <w:szCs w:val="24"/>
          <w:lang w:val="en-GB"/>
        </w:rPr>
        <w:t xml:space="preserve"> experienc</w:t>
      </w:r>
      <w:r w:rsidR="007D74FF">
        <w:rPr>
          <w:rFonts w:ascii="Times New Roman" w:hAnsi="Times New Roman" w:cs="Times New Roman"/>
          <w:sz w:val="24"/>
          <w:szCs w:val="24"/>
          <w:lang w:val="en-GB"/>
        </w:rPr>
        <w:t xml:space="preserve">ed </w:t>
      </w:r>
      <w:r w:rsidR="008F7E4A">
        <w:rPr>
          <w:rFonts w:ascii="Times New Roman" w:hAnsi="Times New Roman" w:cs="Times New Roman"/>
          <w:sz w:val="24"/>
          <w:szCs w:val="24"/>
          <w:lang w:val="en-GB"/>
        </w:rPr>
        <w:t xml:space="preserve">a mortality </w:t>
      </w:r>
      <w:r w:rsidR="005B2BDC">
        <w:rPr>
          <w:rFonts w:ascii="Times New Roman" w:hAnsi="Times New Roman" w:cs="Times New Roman"/>
          <w:sz w:val="24"/>
          <w:szCs w:val="24"/>
          <w:lang w:val="en-GB"/>
        </w:rPr>
        <w:t>cris</w:t>
      </w:r>
      <w:r w:rsidR="005902E1">
        <w:rPr>
          <w:rFonts w:ascii="Times New Roman" w:hAnsi="Times New Roman" w:cs="Times New Roman"/>
          <w:sz w:val="24"/>
          <w:szCs w:val="24"/>
          <w:lang w:val="en-GB"/>
        </w:rPr>
        <w:t>i</w:t>
      </w:r>
      <w:r w:rsidR="005B2BDC">
        <w:rPr>
          <w:rFonts w:ascii="Times New Roman" w:hAnsi="Times New Roman" w:cs="Times New Roman"/>
          <w:sz w:val="24"/>
          <w:szCs w:val="24"/>
          <w:lang w:val="en-GB"/>
        </w:rPr>
        <w:t>s</w:t>
      </w:r>
      <w:r>
        <w:rPr>
          <w:rFonts w:ascii="Times New Roman" w:hAnsi="Times New Roman" w:cs="Times New Roman"/>
          <w:sz w:val="24"/>
          <w:szCs w:val="24"/>
          <w:lang w:val="en-GB"/>
        </w:rPr>
        <w:t xml:space="preserve">. </w:t>
      </w:r>
      <w:r w:rsidR="00F235D4">
        <w:rPr>
          <w:rFonts w:ascii="Times New Roman" w:hAnsi="Times New Roman" w:cs="Times New Roman"/>
          <w:sz w:val="24"/>
          <w:szCs w:val="24"/>
          <w:lang w:val="en-GB"/>
        </w:rPr>
        <w:t>Although</w:t>
      </w:r>
      <w:r w:rsidR="00FC558E">
        <w:rPr>
          <w:rFonts w:ascii="Times New Roman" w:hAnsi="Times New Roman" w:cs="Times New Roman"/>
          <w:sz w:val="24"/>
          <w:szCs w:val="24"/>
          <w:lang w:val="en-GB"/>
        </w:rPr>
        <w:t xml:space="preserve"> </w:t>
      </w:r>
      <w:r w:rsidR="00F235D4">
        <w:rPr>
          <w:rFonts w:ascii="Times New Roman" w:hAnsi="Times New Roman" w:cs="Times New Roman"/>
          <w:sz w:val="24"/>
          <w:szCs w:val="24"/>
          <w:lang w:val="en-GB"/>
        </w:rPr>
        <w:t xml:space="preserve">such </w:t>
      </w:r>
      <w:r w:rsidR="00FC558E">
        <w:rPr>
          <w:rFonts w:ascii="Times New Roman" w:hAnsi="Times New Roman" w:cs="Times New Roman"/>
          <w:sz w:val="24"/>
          <w:szCs w:val="24"/>
          <w:lang w:val="en-GB"/>
        </w:rPr>
        <w:t>mortality crises</w:t>
      </w:r>
      <w:r w:rsidR="00F235D4">
        <w:rPr>
          <w:rFonts w:ascii="Times New Roman" w:hAnsi="Times New Roman" w:cs="Times New Roman"/>
          <w:sz w:val="24"/>
          <w:szCs w:val="24"/>
          <w:lang w:val="en-GB"/>
        </w:rPr>
        <w:t xml:space="preserve"> </w:t>
      </w:r>
      <w:r w:rsidR="007D74FF">
        <w:rPr>
          <w:rFonts w:ascii="Times New Roman" w:hAnsi="Times New Roman" w:cs="Times New Roman"/>
          <w:sz w:val="24"/>
          <w:szCs w:val="24"/>
          <w:lang w:val="en-GB"/>
        </w:rPr>
        <w:t xml:space="preserve">happened in the past and </w:t>
      </w:r>
      <w:r w:rsidR="00F235D4">
        <w:rPr>
          <w:rFonts w:ascii="Times New Roman" w:hAnsi="Times New Roman" w:cs="Times New Roman"/>
          <w:sz w:val="24"/>
          <w:szCs w:val="24"/>
          <w:lang w:val="en-GB"/>
        </w:rPr>
        <w:t>are not a current event in contemporary Europe</w:t>
      </w:r>
      <w:r w:rsidR="007D74FF">
        <w:rPr>
          <w:rFonts w:ascii="Times New Roman" w:hAnsi="Times New Roman" w:cs="Times New Roman"/>
          <w:sz w:val="24"/>
          <w:szCs w:val="24"/>
          <w:lang w:val="en-GB"/>
        </w:rPr>
        <w:t>,</w:t>
      </w:r>
      <w:r w:rsidR="00B1735B">
        <w:rPr>
          <w:rFonts w:ascii="Times New Roman" w:hAnsi="Times New Roman" w:cs="Times New Roman"/>
          <w:sz w:val="24"/>
          <w:szCs w:val="24"/>
          <w:lang w:val="en-GB"/>
        </w:rPr>
        <w:t xml:space="preserve"> </w:t>
      </w:r>
      <w:r w:rsidR="005902E1">
        <w:rPr>
          <w:rFonts w:ascii="Times New Roman" w:hAnsi="Times New Roman" w:cs="Times New Roman"/>
          <w:sz w:val="24"/>
          <w:szCs w:val="24"/>
          <w:lang w:val="en-GB"/>
        </w:rPr>
        <w:t>r</w:t>
      </w:r>
      <w:r w:rsidR="007D74FF">
        <w:rPr>
          <w:rFonts w:ascii="Times New Roman" w:hAnsi="Times New Roman" w:cs="Times New Roman"/>
          <w:sz w:val="24"/>
          <w:szCs w:val="24"/>
          <w:lang w:val="en-GB"/>
        </w:rPr>
        <w:t xml:space="preserve">ecent evidence suggests that </w:t>
      </w:r>
      <w:r w:rsidR="00237243">
        <w:rPr>
          <w:rFonts w:ascii="Times New Roman" w:hAnsi="Times New Roman" w:cs="Times New Roman"/>
          <w:sz w:val="24"/>
          <w:szCs w:val="24"/>
          <w:lang w:val="en-GB"/>
        </w:rPr>
        <w:t xml:space="preserve">they will become an ever more pressing </w:t>
      </w:r>
      <w:r w:rsidR="00686E8F">
        <w:rPr>
          <w:rFonts w:ascii="Times New Roman" w:hAnsi="Times New Roman" w:cs="Times New Roman"/>
          <w:sz w:val="24"/>
          <w:szCs w:val="24"/>
          <w:lang w:val="en-GB"/>
        </w:rPr>
        <w:t xml:space="preserve">question </w:t>
      </w:r>
      <w:r w:rsidR="005902E1">
        <w:rPr>
          <w:rFonts w:ascii="Times New Roman" w:hAnsi="Times New Roman" w:cs="Times New Roman"/>
          <w:sz w:val="24"/>
          <w:szCs w:val="24"/>
          <w:lang w:val="en-GB"/>
        </w:rPr>
        <w:t xml:space="preserve">throughout the world </w:t>
      </w:r>
      <w:r w:rsidR="00686E8F">
        <w:rPr>
          <w:rFonts w:ascii="Times New Roman" w:hAnsi="Times New Roman" w:cs="Times New Roman"/>
          <w:sz w:val="24"/>
          <w:szCs w:val="24"/>
          <w:lang w:val="en-GB"/>
        </w:rPr>
        <w:t xml:space="preserve">as extreme </w:t>
      </w:r>
      <w:r w:rsidR="00C40535">
        <w:rPr>
          <w:rFonts w:ascii="Times New Roman" w:hAnsi="Times New Roman" w:cs="Times New Roman"/>
          <w:sz w:val="24"/>
          <w:szCs w:val="24"/>
          <w:lang w:val="en-GB"/>
        </w:rPr>
        <w:t xml:space="preserve">weather </w:t>
      </w:r>
      <w:r w:rsidR="00686E8F">
        <w:rPr>
          <w:rFonts w:ascii="Times New Roman" w:hAnsi="Times New Roman" w:cs="Times New Roman"/>
          <w:sz w:val="24"/>
          <w:szCs w:val="24"/>
          <w:lang w:val="en-GB"/>
        </w:rPr>
        <w:t>events increase in</w:t>
      </w:r>
      <w:r w:rsidR="00FE2887">
        <w:rPr>
          <w:rFonts w:ascii="Times New Roman" w:hAnsi="Times New Roman" w:cs="Times New Roman"/>
          <w:sz w:val="24"/>
          <w:szCs w:val="24"/>
          <w:lang w:val="en-GB"/>
        </w:rPr>
        <w:t xml:space="preserve"> frequency with climate change</w:t>
      </w:r>
      <w:r w:rsidR="00F235D4">
        <w:rPr>
          <w:rFonts w:ascii="Times New Roman" w:hAnsi="Times New Roman" w:cs="Times New Roman"/>
          <w:sz w:val="24"/>
          <w:szCs w:val="24"/>
          <w:lang w:val="en-GB"/>
        </w:rPr>
        <w:t>, potentially bringing natural catastrophes and food shortages in their wake</w:t>
      </w:r>
      <w:r w:rsidR="000E71E2">
        <w:rPr>
          <w:rFonts w:ascii="Times New Roman" w:hAnsi="Times New Roman" w:cs="Times New Roman"/>
          <w:sz w:val="24"/>
          <w:szCs w:val="24"/>
          <w:lang w:val="en-GB"/>
        </w:rPr>
        <w:t>, as well as increasing the risk of epidemics</w:t>
      </w:r>
      <w:r w:rsidR="00FE2887">
        <w:rPr>
          <w:rFonts w:ascii="Times New Roman" w:hAnsi="Times New Roman" w:cs="Times New Roman"/>
          <w:sz w:val="24"/>
          <w:szCs w:val="24"/>
          <w:lang w:val="en-GB"/>
        </w:rPr>
        <w:t xml:space="preserve"> </w:t>
      </w:r>
      <w:r w:rsidR="00AB319C" w:rsidRPr="008733EE">
        <w:rPr>
          <w:rFonts w:ascii="Times New Roman" w:hAnsi="Times New Roman" w:cs="Times New Roman"/>
          <w:sz w:val="24"/>
          <w:szCs w:val="24"/>
          <w:lang w:val="en-GB"/>
        </w:rPr>
        <w:fldChar w:fldCharType="begin"/>
      </w:r>
      <w:r w:rsidR="000E71E2" w:rsidRPr="008733EE">
        <w:rPr>
          <w:rFonts w:ascii="Times New Roman" w:hAnsi="Times New Roman" w:cs="Times New Roman"/>
          <w:sz w:val="24"/>
          <w:szCs w:val="24"/>
          <w:lang w:val="en-GB"/>
        </w:rPr>
        <w:instrText xml:space="preserve"> ADDIN ZOTERO_ITEM CSL_CITATION {"citationID":"XabbPy00","properties":{"formattedCitation":"(Cynthia et al. 2001; Li et al. 2019; Mweya et al. 2016; Tirado et al. 2010)","plainCitation":"(Cynthia et al. 2001; Li et al. 2019; Mweya et al. 2016; Tirado et al. 2010)","noteIndex":0},"citationItems":[{"id":521,"uris":["http://zotero.org/users/5010345/items/XTX6ZYBH"],"uri":["http://zotero.org/users/5010345/items/XTX6ZYBH"],"itemData":{"id":521,"type":"article-journal","title":"Climate change and extreme weather events; implications for food production, plant diseases, and pests","container-title":"Global change &amp; human health","volume":"2","issue":"2","author":[{"family":"Cynthia","given":"Rosenzweig"},{"family":"Iglesias","given":"Anna"},{"family":"Yang","given":"Xiao-Bing"},{"family":"Epstein","given":"Paul R."},{"family":"Chivian","given":"Eric"}],"issued":{"date-parts":[["2001"]]}}},{"id":627,"uris":["http://zotero.org/users/5010345/items/HPV65U3C"],"uri":["http://zotero.org/users/5010345/items/HPV65U3C"],"itemData":{"id":627,"type":"article-journal","title":"Climate change impacts the epidemic of dysentery: determining climaterisk window, modeling and projection","container-title":"Environmental Research Letters","volume":"14","DOI":"https://doi.org/10.1088/1748-9326/ab424f","author":[{"family":"Li","given":"Chenlu"},{"family":"Wu","given":"Xiaoxu"},{"family":"Ji","given":"Duoying"},{"family":"Liu","given":"Jianing"},{"family":"Yin","given":"Jie"},{"family":"Guo","given":"Zhiyi"}],"issued":{"date-parts":[["2019"]]}}},{"id":624,"uris":["http://zotero.org/users/5010345/items/YBGSB4BD"],"uri":["http://zotero.org/users/5010345/items/YBGSB4BD"],"itemData":{"id":624,"type":"article-journal","title":"Climate Change Influences Potential Distribution of Infected Aedes aegypti Co-Occurrence with Dengue Epidemics Risk Areas in Tanzania","container-title":"PLOS ONE","page":"e0162649","volume":"11","issue":"9","source":"PLoS Journals","abstract":"Background Dengue is the second most important vector-borne disease of humans globally after malaria. Incidence of dengue infections has dramatically increased recently, potentially due to changing climate. Climate projections models predict increases in average annual temperature, precipitation and extreme events in the future. The objective of this study was to assess the effect of changing climate on distribution of dengue vectors in relation to epidemic risk areas in Tanzania. Methods/Findings We used ecological niche models that incorporated presence-only infected Aedes aegypti data co-occurrence with dengue virus to estimate potential distribution of epidemic risk areas. Model input data on infected Ae. aegypti was collected during the May to June 2014 epidemic in Dar es Salaam. Bioclimatic predictors for current and future projections were also used as model inputs. Model predictions indicated that habitat suitability for infected Ae. aegypti co-occurrence with dengue virus in current scenarios is highly localized in the coastal areas, including Dar es Salaam, Pwani, Morogoro, Tanga and Zanzibar. Models indicate that areas of Kigoma, Ruvuma, Lindi, and those around Lake Victoria are also at risk. Projecting to 2020, we show that risk emerges in Mara, Arusha, Kagera and Manyara regions, but disappears in parts of Morogoro, Ruvuma and near Lake Nyasa. In 2050 climate scenario, the predicted habitat suitability of infected Ae. aegypti co-occurrence with dengue shifted towards the central and north-eastern parts with intensification in areas around all major lakes. Generally, model findings indicated that the coastal regions would remain at high risk for dengue epidemic through 2050. Conclusion/Significance Models incorporating climate change scenarios to predict</w:instrText>
      </w:r>
      <w:r w:rsidR="000E71E2" w:rsidRPr="00C71B36">
        <w:rPr>
          <w:rFonts w:ascii="Times New Roman" w:hAnsi="Times New Roman" w:cs="Times New Roman"/>
          <w:sz w:val="24"/>
          <w:szCs w:val="24"/>
          <w:lang w:val="da-DK"/>
          <w:rPrChange w:id="3" w:author="José Manuel Aburto" w:date="2019-11-01T10:39:00Z">
            <w:rPr>
              <w:rFonts w:ascii="Times New Roman" w:hAnsi="Times New Roman" w:cs="Times New Roman"/>
              <w:sz w:val="24"/>
              <w:szCs w:val="24"/>
              <w:lang w:val="en-GB"/>
            </w:rPr>
          </w:rPrChange>
        </w:rPr>
        <w:instrText xml:space="preserve"> emerging risk areas for dengue epidemics in Tanzania show that the anticipated risk is immense and results help guiding public health policy decisions on surveillance and control of dengue epidemics. A collaborative approach is recommended to develop and adapt control and prevention strategies.","DOI":"10.1371/journal.pone.0162649","ISSN":"1932-6203","journalAbbreviation":"PLOS ONE","language":"en","author":[{"family":"Mweya","given":"Clement N."},{"family":"Kimera","given":"Sharadhuli I."},{"family":"Stanley","given":"Grades"},{"family":"Misinzo","given":"Gerald"},{"family":"Mboera","given":"Leonard E. G."}],"issued":{"date-parts":[["2016",9,28]]}}},{"id":628,"uris":["http://zotero.org/users/5010345/items/IJIYV4TV"],"uri":["http://zotero.org/users/5010345/items/IJIYV4TV"],"itemData":{"id":628,"type":"article-journal","title":"Climate change and food safety: A review","container-title":"Food Research International","page":"1745-1765","volume":"43","issue":"7","source":"DOI.org (Crossref)","DOI":"10.1016/j.foodres.2010.07.003","ISSN":"09639969","title-short":"Climate change and food safety","journalAbbreviation":"Food Research International","language":"en","author":[{"family":"Tirado","given":"M.C."},{"family":"Clarke","given":"R."},{"family":"Jaykus","given":"L.A."},{"family":"McQuatters-Gollop","given":"A."},{"family":"Frank","given":"J.M."}],"issued":{"date-parts":[["2010",8]]}}}],"schema":"https://github.com/citation-style-language/schema/raw/master/csl-citation.json"} </w:instrText>
      </w:r>
      <w:r w:rsidR="00AB319C" w:rsidRPr="008733EE">
        <w:rPr>
          <w:rFonts w:ascii="Times New Roman" w:hAnsi="Times New Roman" w:cs="Times New Roman"/>
          <w:sz w:val="24"/>
          <w:szCs w:val="24"/>
          <w:lang w:val="en-GB"/>
        </w:rPr>
        <w:fldChar w:fldCharType="separate"/>
      </w:r>
      <w:r w:rsidR="000E71E2" w:rsidRPr="00C71B36">
        <w:rPr>
          <w:rFonts w:ascii="Times New Roman" w:hAnsi="Times New Roman" w:cs="Times New Roman"/>
          <w:sz w:val="24"/>
          <w:szCs w:val="24"/>
          <w:lang w:val="da-DK"/>
          <w:rPrChange w:id="4" w:author="José Manuel Aburto" w:date="2019-11-01T10:39:00Z">
            <w:rPr>
              <w:rFonts w:ascii="Times New Roman" w:hAnsi="Times New Roman" w:cs="Times New Roman"/>
              <w:sz w:val="24"/>
              <w:szCs w:val="24"/>
              <w:lang w:val="en-GB"/>
            </w:rPr>
          </w:rPrChange>
        </w:rPr>
        <w:t xml:space="preserve">(Cynthia et al. 2001; Li et al. 2019; </w:t>
      </w:r>
      <w:proofErr w:type="spellStart"/>
      <w:r w:rsidR="000E71E2" w:rsidRPr="00C71B36">
        <w:rPr>
          <w:rFonts w:ascii="Times New Roman" w:hAnsi="Times New Roman" w:cs="Times New Roman"/>
          <w:sz w:val="24"/>
          <w:szCs w:val="24"/>
          <w:lang w:val="da-DK"/>
          <w:rPrChange w:id="5" w:author="José Manuel Aburto" w:date="2019-11-01T10:39:00Z">
            <w:rPr>
              <w:rFonts w:ascii="Times New Roman" w:hAnsi="Times New Roman" w:cs="Times New Roman"/>
              <w:sz w:val="24"/>
              <w:szCs w:val="24"/>
              <w:lang w:val="en-GB"/>
            </w:rPr>
          </w:rPrChange>
        </w:rPr>
        <w:t>Mweya</w:t>
      </w:r>
      <w:proofErr w:type="spellEnd"/>
      <w:r w:rsidR="000E71E2" w:rsidRPr="00C71B36">
        <w:rPr>
          <w:rFonts w:ascii="Times New Roman" w:hAnsi="Times New Roman" w:cs="Times New Roman"/>
          <w:sz w:val="24"/>
          <w:szCs w:val="24"/>
          <w:lang w:val="da-DK"/>
          <w:rPrChange w:id="6" w:author="José Manuel Aburto" w:date="2019-11-01T10:39:00Z">
            <w:rPr>
              <w:rFonts w:ascii="Times New Roman" w:hAnsi="Times New Roman" w:cs="Times New Roman"/>
              <w:sz w:val="24"/>
              <w:szCs w:val="24"/>
              <w:lang w:val="en-GB"/>
            </w:rPr>
          </w:rPrChange>
        </w:rPr>
        <w:t xml:space="preserve"> et al. 2016; </w:t>
      </w:r>
      <w:proofErr w:type="spellStart"/>
      <w:r w:rsidR="000E71E2" w:rsidRPr="00C71B36">
        <w:rPr>
          <w:rFonts w:ascii="Times New Roman" w:hAnsi="Times New Roman" w:cs="Times New Roman"/>
          <w:sz w:val="24"/>
          <w:szCs w:val="24"/>
          <w:lang w:val="da-DK"/>
          <w:rPrChange w:id="7" w:author="José Manuel Aburto" w:date="2019-11-01T10:39:00Z">
            <w:rPr>
              <w:rFonts w:ascii="Times New Roman" w:hAnsi="Times New Roman" w:cs="Times New Roman"/>
              <w:sz w:val="24"/>
              <w:szCs w:val="24"/>
              <w:lang w:val="en-GB"/>
            </w:rPr>
          </w:rPrChange>
        </w:rPr>
        <w:t>Tirado</w:t>
      </w:r>
      <w:proofErr w:type="spellEnd"/>
      <w:r w:rsidR="000E71E2" w:rsidRPr="00C71B36">
        <w:rPr>
          <w:rFonts w:ascii="Times New Roman" w:hAnsi="Times New Roman" w:cs="Times New Roman"/>
          <w:sz w:val="24"/>
          <w:szCs w:val="24"/>
          <w:lang w:val="da-DK"/>
          <w:rPrChange w:id="8" w:author="José Manuel Aburto" w:date="2019-11-01T10:39:00Z">
            <w:rPr>
              <w:rFonts w:ascii="Times New Roman" w:hAnsi="Times New Roman" w:cs="Times New Roman"/>
              <w:sz w:val="24"/>
              <w:szCs w:val="24"/>
              <w:lang w:val="en-GB"/>
            </w:rPr>
          </w:rPrChange>
        </w:rPr>
        <w:t xml:space="preserve"> et al. 2010)</w:t>
      </w:r>
      <w:r w:rsidR="00AB319C" w:rsidRPr="008733EE">
        <w:rPr>
          <w:rFonts w:ascii="Times New Roman" w:hAnsi="Times New Roman" w:cs="Times New Roman"/>
          <w:sz w:val="24"/>
          <w:szCs w:val="24"/>
          <w:lang w:val="en-GB"/>
        </w:rPr>
        <w:fldChar w:fldCharType="end"/>
      </w:r>
      <w:r w:rsidR="002420A9" w:rsidRPr="00C71B36">
        <w:rPr>
          <w:rFonts w:ascii="Times New Roman" w:hAnsi="Times New Roman" w:cs="Times New Roman"/>
          <w:sz w:val="24"/>
          <w:szCs w:val="24"/>
          <w:lang w:val="da-DK"/>
          <w:rPrChange w:id="9" w:author="José Manuel Aburto" w:date="2019-11-01T10:39:00Z">
            <w:rPr>
              <w:rFonts w:ascii="Times New Roman" w:hAnsi="Times New Roman" w:cs="Times New Roman"/>
              <w:sz w:val="24"/>
              <w:szCs w:val="24"/>
              <w:lang w:val="en-GB"/>
            </w:rPr>
          </w:rPrChange>
        </w:rPr>
        <w:t xml:space="preserve">. </w:t>
      </w:r>
      <w:r w:rsidR="00F22F05">
        <w:rPr>
          <w:rFonts w:ascii="Times New Roman" w:hAnsi="Times New Roman" w:cs="Times New Roman"/>
          <w:sz w:val="24"/>
          <w:szCs w:val="24"/>
          <w:lang w:val="en-GB"/>
        </w:rPr>
        <w:t xml:space="preserve">By analysing and comparing </w:t>
      </w:r>
      <w:r w:rsidR="00894678">
        <w:rPr>
          <w:rFonts w:ascii="Times New Roman" w:hAnsi="Times New Roman" w:cs="Times New Roman"/>
          <w:sz w:val="24"/>
          <w:szCs w:val="24"/>
          <w:lang w:val="en-GB"/>
        </w:rPr>
        <w:t>the evolution</w:t>
      </w:r>
      <w:r w:rsidR="00E073B5">
        <w:rPr>
          <w:rFonts w:ascii="Times New Roman" w:hAnsi="Times New Roman" w:cs="Times New Roman"/>
          <w:sz w:val="24"/>
          <w:szCs w:val="24"/>
          <w:lang w:val="en-GB"/>
        </w:rPr>
        <w:t xml:space="preserve"> </w:t>
      </w:r>
      <w:r w:rsidR="0049305A">
        <w:rPr>
          <w:rFonts w:ascii="Times New Roman" w:hAnsi="Times New Roman" w:cs="Times New Roman"/>
          <w:sz w:val="24"/>
          <w:szCs w:val="24"/>
          <w:lang w:val="en-GB"/>
        </w:rPr>
        <w:t>of</w:t>
      </w:r>
      <w:r w:rsidR="00884A7A">
        <w:rPr>
          <w:rFonts w:ascii="Times New Roman" w:hAnsi="Times New Roman" w:cs="Times New Roman"/>
          <w:sz w:val="24"/>
          <w:szCs w:val="24"/>
          <w:lang w:val="en-GB"/>
        </w:rPr>
        <w:t xml:space="preserve"> different </w:t>
      </w:r>
      <w:r w:rsidR="00E073B5">
        <w:rPr>
          <w:rFonts w:ascii="Times New Roman" w:hAnsi="Times New Roman" w:cs="Times New Roman"/>
          <w:sz w:val="24"/>
          <w:szCs w:val="24"/>
          <w:lang w:val="en-GB"/>
        </w:rPr>
        <w:t>populations</w:t>
      </w:r>
      <w:r w:rsidR="00F608A4">
        <w:rPr>
          <w:rFonts w:ascii="Times New Roman" w:hAnsi="Times New Roman" w:cs="Times New Roman"/>
          <w:sz w:val="24"/>
          <w:szCs w:val="24"/>
          <w:lang w:val="en-GB"/>
        </w:rPr>
        <w:t xml:space="preserve">, we </w:t>
      </w:r>
      <w:r w:rsidR="007D74FF">
        <w:rPr>
          <w:rFonts w:ascii="Times New Roman" w:hAnsi="Times New Roman" w:cs="Times New Roman"/>
          <w:sz w:val="24"/>
          <w:szCs w:val="24"/>
          <w:lang w:val="en-GB"/>
        </w:rPr>
        <w:t xml:space="preserve">aim </w:t>
      </w:r>
      <w:r w:rsidR="0049305A">
        <w:rPr>
          <w:rFonts w:ascii="Times New Roman" w:hAnsi="Times New Roman" w:cs="Times New Roman"/>
          <w:sz w:val="24"/>
          <w:szCs w:val="24"/>
          <w:lang w:val="en-GB"/>
        </w:rPr>
        <w:t xml:space="preserve">to understand </w:t>
      </w:r>
      <w:r w:rsidR="00894678">
        <w:rPr>
          <w:rFonts w:ascii="Times New Roman" w:hAnsi="Times New Roman" w:cs="Times New Roman"/>
          <w:sz w:val="24"/>
          <w:szCs w:val="24"/>
          <w:lang w:val="en-GB"/>
        </w:rPr>
        <w:t xml:space="preserve">whether a regular </w:t>
      </w:r>
      <w:r w:rsidR="00534BBF">
        <w:rPr>
          <w:rFonts w:ascii="Times New Roman" w:hAnsi="Times New Roman" w:cs="Times New Roman"/>
          <w:sz w:val="24"/>
          <w:szCs w:val="24"/>
          <w:lang w:val="en-GB"/>
        </w:rPr>
        <w:t>pattern emerges</w:t>
      </w:r>
      <w:r w:rsidR="00FA6C8A">
        <w:rPr>
          <w:rFonts w:ascii="Times New Roman" w:hAnsi="Times New Roman" w:cs="Times New Roman"/>
          <w:sz w:val="24"/>
          <w:szCs w:val="24"/>
          <w:lang w:val="en-GB"/>
        </w:rPr>
        <w:t xml:space="preserve"> which could </w:t>
      </w:r>
      <w:r w:rsidR="007D74FF">
        <w:rPr>
          <w:rFonts w:ascii="Times New Roman" w:hAnsi="Times New Roman" w:cs="Times New Roman"/>
          <w:sz w:val="24"/>
          <w:szCs w:val="24"/>
          <w:lang w:val="en-GB"/>
        </w:rPr>
        <w:t xml:space="preserve">precede or </w:t>
      </w:r>
      <w:r w:rsidR="00FA6C8A">
        <w:rPr>
          <w:rFonts w:ascii="Times New Roman" w:hAnsi="Times New Roman" w:cs="Times New Roman"/>
          <w:sz w:val="24"/>
          <w:szCs w:val="24"/>
          <w:lang w:val="en-GB"/>
        </w:rPr>
        <w:t xml:space="preserve">be </w:t>
      </w:r>
      <w:r w:rsidR="00814BE1">
        <w:rPr>
          <w:rFonts w:ascii="Times New Roman" w:hAnsi="Times New Roman" w:cs="Times New Roman"/>
          <w:sz w:val="24"/>
          <w:szCs w:val="24"/>
          <w:lang w:val="en-GB"/>
        </w:rPr>
        <w:t xml:space="preserve">a </w:t>
      </w:r>
      <w:r w:rsidR="005D1E11">
        <w:rPr>
          <w:rFonts w:ascii="Times New Roman" w:hAnsi="Times New Roman" w:cs="Times New Roman"/>
          <w:sz w:val="24"/>
          <w:szCs w:val="24"/>
          <w:lang w:val="en-GB"/>
        </w:rPr>
        <w:t>consequence of mortality crise</w:t>
      </w:r>
      <w:r w:rsidR="00814BE1">
        <w:rPr>
          <w:rFonts w:ascii="Times New Roman" w:hAnsi="Times New Roman" w:cs="Times New Roman"/>
          <w:sz w:val="24"/>
          <w:szCs w:val="24"/>
          <w:lang w:val="en-GB"/>
        </w:rPr>
        <w:t>s.</w:t>
      </w:r>
      <w:r w:rsidR="00E073B5">
        <w:rPr>
          <w:rFonts w:ascii="Times New Roman" w:hAnsi="Times New Roman" w:cs="Times New Roman"/>
          <w:sz w:val="24"/>
          <w:szCs w:val="24"/>
          <w:lang w:val="en-GB"/>
        </w:rPr>
        <w:t xml:space="preserve"> </w:t>
      </w:r>
      <w:r w:rsidR="002420A9">
        <w:rPr>
          <w:rFonts w:ascii="Times New Roman" w:hAnsi="Times New Roman" w:cs="Times New Roman"/>
          <w:sz w:val="24"/>
          <w:szCs w:val="24"/>
          <w:lang w:val="en-GB"/>
        </w:rPr>
        <w:t xml:space="preserve">In this way, </w:t>
      </w:r>
      <w:r w:rsidR="005854B9">
        <w:rPr>
          <w:rFonts w:ascii="Times New Roman" w:hAnsi="Times New Roman" w:cs="Times New Roman"/>
          <w:sz w:val="24"/>
          <w:szCs w:val="24"/>
          <w:lang w:val="en-GB"/>
        </w:rPr>
        <w:t xml:space="preserve">studying the patterns in </w:t>
      </w:r>
      <w:r w:rsidR="006A6501">
        <w:rPr>
          <w:rFonts w:ascii="Times New Roman" w:hAnsi="Times New Roman" w:cs="Times New Roman"/>
          <w:sz w:val="24"/>
          <w:szCs w:val="24"/>
          <w:lang w:val="en-GB"/>
        </w:rPr>
        <w:t xml:space="preserve">lifespan variation </w:t>
      </w:r>
      <w:r w:rsidR="0044712A">
        <w:rPr>
          <w:rFonts w:ascii="Times New Roman" w:hAnsi="Times New Roman" w:cs="Times New Roman"/>
          <w:sz w:val="24"/>
          <w:szCs w:val="24"/>
          <w:lang w:val="en-GB"/>
        </w:rPr>
        <w:t>of past populations</w:t>
      </w:r>
      <w:r w:rsidR="00816F82">
        <w:rPr>
          <w:rFonts w:ascii="Times New Roman" w:hAnsi="Times New Roman" w:cs="Times New Roman"/>
          <w:sz w:val="24"/>
          <w:szCs w:val="24"/>
          <w:lang w:val="en-GB"/>
        </w:rPr>
        <w:t xml:space="preserve"> </w:t>
      </w:r>
      <w:r w:rsidR="00F74803">
        <w:rPr>
          <w:rFonts w:ascii="Times New Roman" w:hAnsi="Times New Roman" w:cs="Times New Roman"/>
          <w:sz w:val="24"/>
          <w:szCs w:val="24"/>
          <w:lang w:val="en-GB"/>
        </w:rPr>
        <w:t>could</w:t>
      </w:r>
      <w:r w:rsidR="00035A5D">
        <w:rPr>
          <w:rFonts w:ascii="Times New Roman" w:hAnsi="Times New Roman" w:cs="Times New Roman"/>
          <w:sz w:val="24"/>
          <w:szCs w:val="24"/>
          <w:lang w:val="en-GB"/>
        </w:rPr>
        <w:t xml:space="preserve"> help us better understand th</w:t>
      </w:r>
      <w:r w:rsidR="0044712A">
        <w:rPr>
          <w:rFonts w:ascii="Times New Roman" w:hAnsi="Times New Roman" w:cs="Times New Roman"/>
          <w:sz w:val="24"/>
          <w:szCs w:val="24"/>
          <w:lang w:val="en-GB"/>
        </w:rPr>
        <w:t>e impact of mortality crises today.</w:t>
      </w:r>
      <w:r w:rsidR="00C63056">
        <w:rPr>
          <w:rFonts w:ascii="Times New Roman" w:hAnsi="Times New Roman" w:cs="Times New Roman"/>
          <w:sz w:val="24"/>
          <w:szCs w:val="24"/>
          <w:lang w:val="en-GB"/>
        </w:rPr>
        <w:t xml:space="preserve"> </w:t>
      </w:r>
      <w:r w:rsidR="00FF5E48">
        <w:rPr>
          <w:rFonts w:ascii="Times New Roman" w:hAnsi="Times New Roman" w:cs="Times New Roman"/>
          <w:sz w:val="24"/>
          <w:szCs w:val="24"/>
          <w:lang w:val="en-GB"/>
        </w:rPr>
        <w:t xml:space="preserve">Moreover, we </w:t>
      </w:r>
      <w:del w:id="10" w:author="José Manuel Aburto" w:date="2019-11-01T10:46:00Z">
        <w:r w:rsidR="00FF5E48" w:rsidDel="00C71B36">
          <w:rPr>
            <w:rFonts w:ascii="Times New Roman" w:hAnsi="Times New Roman" w:cs="Times New Roman"/>
            <w:sz w:val="24"/>
            <w:szCs w:val="24"/>
            <w:lang w:val="en-GB"/>
          </w:rPr>
          <w:delText xml:space="preserve">will </w:delText>
        </w:r>
      </w:del>
      <w:r w:rsidR="00FF5E48">
        <w:rPr>
          <w:rFonts w:ascii="Times New Roman" w:hAnsi="Times New Roman" w:cs="Times New Roman"/>
          <w:sz w:val="24"/>
          <w:szCs w:val="24"/>
          <w:lang w:val="en-GB"/>
        </w:rPr>
        <w:t>study the patterns in lifespan variation across age and gender. These results could be particularly helpful for organising the response to mortality crises in the future. Indeed, if some specific age groups are revealed to be especially vulnerable in such cases, the organisations responsible for the response will be able to better prepare and organise it.</w:t>
      </w:r>
    </w:p>
    <w:p w14:paraId="3A7A1E32" w14:textId="781752DE" w:rsidR="00A96EA3" w:rsidRDefault="003A0E1A"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Mortality patterns during times of crises have already been the object of research. </w:t>
      </w:r>
      <w:r w:rsidR="00E2767C">
        <w:rPr>
          <w:rFonts w:ascii="Times New Roman" w:hAnsi="Times New Roman" w:cs="Times New Roman"/>
          <w:sz w:val="24"/>
          <w:szCs w:val="24"/>
          <w:lang w:val="en-GB"/>
        </w:rPr>
        <w:t xml:space="preserve">Although these studies do not tackle the issue of lifespan variation, they do shed light </w:t>
      </w:r>
      <w:r w:rsidR="00357CCD">
        <w:rPr>
          <w:rFonts w:ascii="Times New Roman" w:hAnsi="Times New Roman" w:cs="Times New Roman"/>
          <w:sz w:val="24"/>
          <w:szCs w:val="24"/>
          <w:lang w:val="en-GB"/>
        </w:rPr>
        <w:t xml:space="preserve">on what we can expect from a broader point of view. </w:t>
      </w:r>
      <w:r w:rsidR="00964721">
        <w:rPr>
          <w:rFonts w:ascii="Times New Roman" w:hAnsi="Times New Roman" w:cs="Times New Roman"/>
          <w:sz w:val="24"/>
          <w:szCs w:val="24"/>
          <w:lang w:val="en-GB"/>
        </w:rPr>
        <w:t xml:space="preserve">First of all, </w:t>
      </w:r>
      <w:r w:rsidR="005B0EF8">
        <w:rPr>
          <w:rFonts w:ascii="Times New Roman" w:hAnsi="Times New Roman" w:cs="Times New Roman"/>
          <w:sz w:val="24"/>
          <w:szCs w:val="24"/>
          <w:lang w:val="en-GB"/>
        </w:rPr>
        <w:t>no single pattern can be expected</w:t>
      </w:r>
      <w:r w:rsidR="00392F3E">
        <w:rPr>
          <w:rFonts w:ascii="Times New Roman" w:hAnsi="Times New Roman" w:cs="Times New Roman"/>
          <w:sz w:val="24"/>
          <w:szCs w:val="24"/>
          <w:lang w:val="en-GB"/>
        </w:rPr>
        <w:t xml:space="preserve">, as </w:t>
      </w:r>
      <w:r w:rsidR="00F64285">
        <w:rPr>
          <w:rFonts w:ascii="Times New Roman" w:hAnsi="Times New Roman" w:cs="Times New Roman"/>
          <w:sz w:val="24"/>
          <w:szCs w:val="24"/>
          <w:lang w:val="en-GB"/>
        </w:rPr>
        <w:t>age and gender specific mortality rates vary</w:t>
      </w:r>
      <w:r w:rsidR="009B0094">
        <w:rPr>
          <w:rFonts w:ascii="Times New Roman" w:hAnsi="Times New Roman" w:cs="Times New Roman"/>
          <w:sz w:val="24"/>
          <w:szCs w:val="24"/>
          <w:lang w:val="en-GB"/>
        </w:rPr>
        <w:t>,</w:t>
      </w:r>
      <w:r w:rsidR="00F64285">
        <w:rPr>
          <w:rFonts w:ascii="Times New Roman" w:hAnsi="Times New Roman" w:cs="Times New Roman"/>
          <w:sz w:val="24"/>
          <w:szCs w:val="24"/>
          <w:lang w:val="en-GB"/>
        </w:rPr>
        <w:t xml:space="preserve"> depending on t</w:t>
      </w:r>
      <w:r w:rsidR="00534993">
        <w:rPr>
          <w:rFonts w:ascii="Times New Roman" w:hAnsi="Times New Roman" w:cs="Times New Roman"/>
          <w:sz w:val="24"/>
          <w:szCs w:val="24"/>
          <w:lang w:val="en-GB"/>
        </w:rPr>
        <w:t>he nature of the crisis itself</w:t>
      </w:r>
      <w:r w:rsidR="007206B2">
        <w:rPr>
          <w:rFonts w:ascii="Times New Roman" w:hAnsi="Times New Roman" w:cs="Times New Roman"/>
          <w:sz w:val="24"/>
          <w:szCs w:val="24"/>
          <w:lang w:val="en-GB"/>
        </w:rPr>
        <w:t xml:space="preserve">. </w:t>
      </w:r>
      <w:r w:rsidR="00032212">
        <w:rPr>
          <w:rFonts w:ascii="Times New Roman" w:hAnsi="Times New Roman" w:cs="Times New Roman"/>
          <w:sz w:val="24"/>
          <w:szCs w:val="24"/>
          <w:lang w:val="en-GB"/>
        </w:rPr>
        <w:t xml:space="preserve">For example, </w:t>
      </w:r>
      <w:r w:rsidR="009B0094">
        <w:rPr>
          <w:rFonts w:ascii="Times New Roman" w:hAnsi="Times New Roman" w:cs="Times New Roman"/>
          <w:sz w:val="24"/>
          <w:szCs w:val="24"/>
          <w:lang w:val="en-GB"/>
        </w:rPr>
        <w:t>male adults</w:t>
      </w:r>
      <w:r w:rsidR="000973D9">
        <w:rPr>
          <w:rFonts w:ascii="Times New Roman" w:hAnsi="Times New Roman" w:cs="Times New Roman"/>
          <w:sz w:val="24"/>
          <w:szCs w:val="24"/>
          <w:lang w:val="en-GB"/>
        </w:rPr>
        <w:t xml:space="preserve"> are more at risk during wars or some epidemics such</w:t>
      </w:r>
      <w:r w:rsidR="00E868EE">
        <w:rPr>
          <w:rFonts w:ascii="Times New Roman" w:hAnsi="Times New Roman" w:cs="Times New Roman"/>
          <w:sz w:val="24"/>
          <w:szCs w:val="24"/>
          <w:lang w:val="en-GB"/>
        </w:rPr>
        <w:t xml:space="preserve"> </w:t>
      </w:r>
      <w:r w:rsidR="000973D9">
        <w:rPr>
          <w:rFonts w:ascii="Times New Roman" w:hAnsi="Times New Roman" w:cs="Times New Roman"/>
          <w:sz w:val="24"/>
          <w:szCs w:val="24"/>
          <w:lang w:val="en-GB"/>
        </w:rPr>
        <w:t xml:space="preserve">as </w:t>
      </w:r>
      <w:r w:rsidR="00EB4330">
        <w:rPr>
          <w:rFonts w:ascii="Times New Roman" w:hAnsi="Times New Roman" w:cs="Times New Roman"/>
          <w:sz w:val="24"/>
          <w:szCs w:val="24"/>
          <w:lang w:val="en-GB"/>
        </w:rPr>
        <w:t>those</w:t>
      </w:r>
      <w:r w:rsidR="006B5A42">
        <w:rPr>
          <w:rFonts w:ascii="Times New Roman" w:hAnsi="Times New Roman" w:cs="Times New Roman"/>
          <w:sz w:val="24"/>
          <w:szCs w:val="24"/>
          <w:lang w:val="en-GB"/>
        </w:rPr>
        <w:t xml:space="preserve"> caused by </w:t>
      </w:r>
      <w:r w:rsidR="00E868EE">
        <w:rPr>
          <w:rFonts w:ascii="Times New Roman" w:hAnsi="Times New Roman" w:cs="Times New Roman"/>
          <w:sz w:val="24"/>
          <w:szCs w:val="24"/>
          <w:lang w:val="en-GB"/>
        </w:rPr>
        <w:t xml:space="preserve">HIV/AIDS </w:t>
      </w:r>
      <w:r w:rsidR="00E868EE">
        <w:rPr>
          <w:rFonts w:ascii="Times New Roman" w:hAnsi="Times New Roman" w:cs="Times New Roman"/>
          <w:sz w:val="24"/>
          <w:szCs w:val="24"/>
          <w:lang w:val="en-GB"/>
        </w:rPr>
        <w:fldChar w:fldCharType="begin"/>
      </w:r>
      <w:r w:rsidR="00032212">
        <w:rPr>
          <w:rFonts w:ascii="Times New Roman" w:hAnsi="Times New Roman" w:cs="Times New Roman"/>
          <w:sz w:val="24"/>
          <w:szCs w:val="24"/>
          <w:lang w:val="en-GB"/>
        </w:rPr>
        <w:instrText xml:space="preserve"> ADDIN ZOTERO_ITEM CSL_CITATION {"citationID":"ZZhoDR9o","properties":{"formattedCitation":"(Gaylin and Kates 1997; Hosegood, Vanneste, and Tim\\uc0\\u230{}us 2004)","plainCitation":"(Gaylin and Kates 1997; Hosegood, Vanneste, and Timæus 2004)","noteIndex":0},"citationItems":[{"id":552,"uris":["http://zotero.org/users/5010345/items/TV6FCZAS"],"uri":["http://zotero.org/users/5010345/items/TV6FCZAS"],"itemData":{"id":552,"type":"article-journal","title":"Refocusing the lens: Epidemiologic transition theory, mortality differentials, and the AIDS pandemic","container-title":"Social Science &amp; Medicine","page":"609-621","volume":"44","issue":"5","source":"ScienceDirect","abstract":"The epidemiologic transition theory presented first by Omran [Omram, A. R. (1971) The epidemiologic transition: a theory of the epidemiology of population change, Mildbank Quarterly 49(4), 509–538] was designed to explain global trends in the dynamic relationship between epidemiological phenomena and demographic change. This paper argues that universalizing this theory only partially serves to explain mortality declines over the last century and eclipses key epidemiologic differences between population subgroups based on socioeconomic status, race, and sex. This paper examines morbidity and mortality differentials between population subgroups and demonstrates important inconsistencies with the optimistic trends implied by the epidemiologic transition theory, an argument further developed using the HIV/AIDS pandemic as a case study. The paper argues that these differences should be brought from margins to center to present a more complex and comprehensive picture of how population subgroups experience epidemiologic transitions differently.","DOI":"10.1016/S0277-9536(96)00212-2","ISSN":"0277-9536","title-short":"Refocusing the lens","journalAbbreviation":"Social Science &amp; Medicine","language":"en","author":[{"family":"Gaylin","given":"Daniel S"},{"family":"Kates","given":"Jennifer"}],"issued":{"date-parts":[["1997",3,1]]}}},{"id":554,"uris":["http://zotero.org/users/5010345/items/BWF3CYLX"],"uri":["http://zotero.org/users/5010345/items/BWF3CYLX"],"itemData":{"id":554,"type":"article-journal","title":"Levels and causes of adult mortality in rural South Africa: the impact of AIDS","container-title":"AIDS","page":"663","volume":"18","issue":"4","source":"journals.lww.com","abstract":"Objective: To quantify the contribution that AIDS makes to adult mortality in rural South Africa.\n        Design: Demographic surveillance of the population in a rural area of northern KwaZulu Natal province.\n        Methods: The population and all adult deaths (n = 1021) in 2000 were enumerated. We conducted verbal autopsy interviews with the caregivers of those who died to identify the causes of adult deaths. A validation study of the verbal autopsy diagnoses was conducted on 109 individuals with hospital notes that could be located. Death rates and other mortality indices are both calculated directly and estimated indirectly by the orphanhood method.\n        Results: Mortality in the study area rose sharply in the late-1990s. By 2000 the probability of dying between ages 15 and 60 was 58% for women and 75% for men. AIDS, with or without tuberculosis, is the leading cause of death in adulthood (48%). Injuries, mostly resulting from road traffic accidents or violence, cause 20% of deaths of men aged 15–44 years. In the age group 60 years or more, non-communicable diseases account for 76 and 71% of deaths of women and men respectively.\n        Conclusions: This population has experienced a sudden and massive rise in adult mortality. This can be accounted for by AIDS deaths. Mortality from non-communicable disease and (among men) injuries is also high. Antenatal HIV seroprevalence continued to rise in rural KwaZulu Natal in the late 1990s, reaching 40% in some clinics in this area. Adult mortality will continue to rise unless effective treatment interventions are introduced.","ISSN":"0269-9370","title-short":"Levels and causes of adult mortality in rural South Africa","language":"en-US","author":[{"family":"Hosegood","given":"Victoria"},{"family":"Vanneste","given":"Anna-Maria"},{"family":"Timæus","given":"Ian M."}],"issued":{"date-parts":[["2004",3]]}}}],"schema":"https://github.com/citation-style-language/schema/raw/master/csl-citation.json"} </w:instrText>
      </w:r>
      <w:r w:rsidR="00E868EE">
        <w:rPr>
          <w:rFonts w:ascii="Times New Roman" w:hAnsi="Times New Roman" w:cs="Times New Roman"/>
          <w:sz w:val="24"/>
          <w:szCs w:val="24"/>
          <w:lang w:val="en-GB"/>
        </w:rPr>
        <w:fldChar w:fldCharType="separate"/>
      </w:r>
      <w:r w:rsidR="00032212" w:rsidRPr="003129F9">
        <w:rPr>
          <w:rFonts w:ascii="Times New Roman" w:hAnsi="Times New Roman" w:cs="Times New Roman"/>
          <w:sz w:val="24"/>
          <w:szCs w:val="24"/>
          <w:lang w:val="en-GB"/>
        </w:rPr>
        <w:t>(Gaylin and Kates 1997; Hosegood, Vanneste, and Timæus 2004)</w:t>
      </w:r>
      <w:r w:rsidR="00E868EE">
        <w:rPr>
          <w:rFonts w:ascii="Times New Roman" w:hAnsi="Times New Roman" w:cs="Times New Roman"/>
          <w:sz w:val="24"/>
          <w:szCs w:val="24"/>
          <w:lang w:val="en-GB"/>
        </w:rPr>
        <w:fldChar w:fldCharType="end"/>
      </w:r>
      <w:r w:rsidR="000973D9">
        <w:rPr>
          <w:rFonts w:ascii="Times New Roman" w:hAnsi="Times New Roman" w:cs="Times New Roman"/>
          <w:sz w:val="24"/>
          <w:szCs w:val="24"/>
          <w:lang w:val="en-GB"/>
        </w:rPr>
        <w:t xml:space="preserve">, while natural disasters </w:t>
      </w:r>
      <w:r w:rsidR="005E613C">
        <w:rPr>
          <w:rFonts w:ascii="Times New Roman" w:hAnsi="Times New Roman" w:cs="Times New Roman"/>
          <w:sz w:val="24"/>
          <w:szCs w:val="24"/>
          <w:lang w:val="en-GB"/>
        </w:rPr>
        <w:t xml:space="preserve">seem to affect more women, children and the elderly </w:t>
      </w:r>
      <w:r w:rsidR="005E613C">
        <w:rPr>
          <w:rFonts w:ascii="Times New Roman" w:hAnsi="Times New Roman" w:cs="Times New Roman"/>
          <w:sz w:val="24"/>
          <w:szCs w:val="24"/>
          <w:lang w:val="en-GB"/>
        </w:rPr>
        <w:fldChar w:fldCharType="begin"/>
      </w:r>
      <w:r w:rsidR="005E613C">
        <w:rPr>
          <w:rFonts w:ascii="Times New Roman" w:hAnsi="Times New Roman" w:cs="Times New Roman"/>
          <w:sz w:val="24"/>
          <w:szCs w:val="24"/>
          <w:lang w:val="en-GB"/>
        </w:rPr>
        <w:instrText xml:space="preserve"> ADDIN ZOTERO_ITEM CSL_CITATION {"citationID":"szzXulhr","properties":{"formattedCitation":"(Bern et al. 1993; Frankenberg et al. 2011; Neumayer and Pl\\uc0\\u252{}mper 2007)","plainCitation":"(Bern et al. 1993; Frankenberg et al. 2011; Neumayer and Plümper 2007)","noteIndex":0},"citationItems":[{"id":560,"uris":["http://zotero.org/users/5010345/items/HH3DFR7T"],"uri":["http://zotero.org/users/5010345/items/HH3DFR7T"],"itemData":{"id":560,"type":"article-journal","title":"Risk factors for mortality in the Bangladesh cyclone of 1991.","container-title":"Bulletin of the World Health Organization","page":"73-78","volume":"71","issue":"1","source":"PubMed Central","abstract":"Cyclones continue to pose a dangerous threat to the coastal populations of Bangladesh, despite improvements in disaster control procedures. After 138,000 persons died in the April 1991 cyclone, we carried out a rapid epidemiological assessment to determine factors associated with cyclone-related mortality and to identify prevention strategies. A nonrandom survey of 45 housing clusters comprising 1123 persons showed that mortality was greatest among under-10-year-olds (26%) and women older than 40 years (31%). Nearly 22% of persons who did not reach a concrete or brick structure died, whereas all persons who sought refuge in such structures survived. Future cyclone-associated mortality in Bangladesh could be prevented by more effective warnings leading to an earlier response, better access to designated cyclone shelters, and improved preparedness in high-risk communities. In particular, deaths among women and under-10-year-olds could be reduced by ensuring that they are given special attention by families, neighbours, local authorities, and especially those in charge of early warnings and emergency evacuation.","ISSN":"0042-9686","note":"PMID: 8440041\nPMCID: PMC2393441","journalAbbreviation":"Bull World Health Organ","author":[{"family":"Bern","given":"C."},{"family":"Sniezek","given":"J."},{"family":"Mathbor","given":"G. M."},{"family":"Siddiqi","given":"M. S."},{"family":"Ronsmans","given":"C."},{"family":"Chowdhury","given":"A. M."},{"family":"Choudhury","given":"A. E."},{"family":"Islam","given":"K."},{"family":"Bennish","given":"M."},{"family":"Noji","given":"E."}],"issued":{"date-parts":[["1993"]]}}},{"id":559,"uris":["http://zotero.org/users/5010345/items/M5XFINUX"],"uri":["http://zotero.org/users/5010345/items/M5XFINUX"],"itemData":{"id":559,"type":"article-journal","title":"Mortality, The Family and the Indian Ocean Tsunami","container-title":"The Economic Journal","page":"F162-F182","volume":"121","issue":"554","source":"academic.oup.com","abstract":"Abstract.  Over 130,000 people died in the 2004 Indian Ocean tsunami. The correlates of survival are examined using data from the Study of the Tsunami Aftermath","DOI":"10.1111/j.1468-0297.2011.02446.x","ISSN":"0013-0133","journalAbbreviation":"Econ J","language":"en","author":[{"family":"Frankenberg","given":"Elizabeth"},{"family":"Gillespie","given":"Thomas"},{"family":"Preston","given":"Samuel"},{"family":"Sikoki","given":"Bondan"},{"family":"Thomas","given":"Duncan"}],"issued":{"date-parts":[["2011",8,1]]}}},{"id":556,"uris":["http://zotero.org/users/5010345/items/RIVFMBMB"],"uri":["http://zotero.org/users/5010345/items/RIVFMBMB"],"itemData":{"id":556,"type":"article-journal","title":"The Gendered Nature of Natural Disasters: The Impact of Catastrophic Events on the Gender Gap in Life Expectancy, 1981–2002","container-title":"Annals of the Association of American Geographers","page":"551-566","volume":"97","issue":"3","source":"Taylor and Francis+NEJM","abstract":"Natural disasters do not affect people equally. In fact, a vulnerability approach to disasters would suggest that inequalities in exposure and sensitivity to risk as well as inequalities in access to resources, capabilities, and opportunities systematically disadvantage certain groups of people, rendering them more vulnerable to the impact of natural disasters. In this article we address the specific vulnerability of girls and women with respect to mortality from natural disasters and their aftermath. Biological and physiological differences between the sexes are unlikely to explain large-scale gender differences in mortality rates. Social norms and role behaviors provide some further explanation, but what is likely to matter most is the everyday socioeconomic status of women. In a sample of up to 141 countries over the period 1981 to 2002 we analyze the effect of disaster strength and its interaction with the socioeconomic status of women on the change in the gender gap in life expectancy. We find, first, that natural disasters lower the life expectancy of women more than that of men. In other words, natural disasters (and their subsequent impact) on average kill more women than men or kill women at an earlier age than men. Since female life expectancy is generally higher than that of males, for most countries natural disasters narrow the gender gap in life expectancy. Second, the stronger the disaster (as approximated by the number of people killed relative to population size), the stronger this effect on the gender gap in life expectancy. That is, major calamities lead to more severe impacts on female life expectancy (relative to that of males) than do smaller disasters. Third, the higher women's socioeconomic status, the weaker is this effect on the gender gap in life expectancy. Taken together our results show that it is the socially constructed gender-specific vulnerability of females built into everyday socioeconomic patterns that lead to the relatively higher female disaster mortality rates compared to men.","DOI":"10.1111/j.1467-8306.2007.00563.x","ISSN":"0004-5608","title-short":"The Gendered Nature of Natural Disasters","author":[{"family":"Neumayer","given":"Eric"},{"family":"Plümper","given":"Thomas"}],"issued":{"date-parts":[["2007",9,1]]}}}],"schema":"https://github.com/citation-style-language/schema/raw/master/csl-citation.json"} </w:instrText>
      </w:r>
      <w:r w:rsidR="005E613C">
        <w:rPr>
          <w:rFonts w:ascii="Times New Roman" w:hAnsi="Times New Roman" w:cs="Times New Roman"/>
          <w:sz w:val="24"/>
          <w:szCs w:val="24"/>
          <w:lang w:val="en-GB"/>
        </w:rPr>
        <w:fldChar w:fldCharType="separate"/>
      </w:r>
      <w:r w:rsidR="005E613C" w:rsidRPr="003129F9">
        <w:rPr>
          <w:rFonts w:ascii="Times New Roman" w:hAnsi="Times New Roman" w:cs="Times New Roman"/>
          <w:sz w:val="24"/>
          <w:szCs w:val="24"/>
          <w:lang w:val="en-GB"/>
        </w:rPr>
        <w:t>(Bern et al. 1993; Frankenberg et al. 2011; Neumayer and Plümper 2007)</w:t>
      </w:r>
      <w:r w:rsidR="005E613C">
        <w:rPr>
          <w:rFonts w:ascii="Times New Roman" w:hAnsi="Times New Roman" w:cs="Times New Roman"/>
          <w:sz w:val="24"/>
          <w:szCs w:val="24"/>
          <w:lang w:val="en-GB"/>
        </w:rPr>
        <w:fldChar w:fldCharType="end"/>
      </w:r>
      <w:r w:rsidR="00032212">
        <w:rPr>
          <w:rFonts w:ascii="Times New Roman" w:hAnsi="Times New Roman" w:cs="Times New Roman"/>
          <w:sz w:val="24"/>
          <w:szCs w:val="24"/>
          <w:lang w:val="en-GB"/>
        </w:rPr>
        <w:t xml:space="preserve">. </w:t>
      </w:r>
      <w:r w:rsidR="00131BD5">
        <w:rPr>
          <w:rFonts w:ascii="Times New Roman" w:hAnsi="Times New Roman" w:cs="Times New Roman"/>
          <w:sz w:val="24"/>
          <w:szCs w:val="24"/>
          <w:lang w:val="en-GB"/>
        </w:rPr>
        <w:t xml:space="preserve">In this </w:t>
      </w:r>
      <w:r w:rsidR="0022125F">
        <w:rPr>
          <w:rFonts w:ascii="Times New Roman" w:hAnsi="Times New Roman" w:cs="Times New Roman"/>
          <w:sz w:val="24"/>
          <w:szCs w:val="24"/>
          <w:lang w:val="en-GB"/>
        </w:rPr>
        <w:t xml:space="preserve">paper, </w:t>
      </w:r>
      <w:del w:id="11" w:author="José Manuel Aburto" w:date="2019-11-01T10:47:00Z">
        <w:r w:rsidR="0022125F" w:rsidDel="00C71B36">
          <w:rPr>
            <w:rFonts w:ascii="Times New Roman" w:hAnsi="Times New Roman" w:cs="Times New Roman"/>
            <w:sz w:val="24"/>
            <w:szCs w:val="24"/>
            <w:lang w:val="en-GB"/>
          </w:rPr>
          <w:delText>however,</w:delText>
        </w:r>
      </w:del>
      <w:r w:rsidR="0022125F">
        <w:rPr>
          <w:rFonts w:ascii="Times New Roman" w:hAnsi="Times New Roman" w:cs="Times New Roman"/>
          <w:sz w:val="24"/>
          <w:szCs w:val="24"/>
          <w:lang w:val="en-GB"/>
        </w:rPr>
        <w:t xml:space="preserve"> we focus </w:t>
      </w:r>
      <w:r w:rsidR="00817B0C">
        <w:rPr>
          <w:rFonts w:ascii="Times New Roman" w:hAnsi="Times New Roman" w:cs="Times New Roman"/>
          <w:sz w:val="24"/>
          <w:szCs w:val="24"/>
          <w:lang w:val="en-GB"/>
        </w:rPr>
        <w:t>on two specific types of mortality crises: famines and epidemics.</w:t>
      </w:r>
      <w:r w:rsidR="00D1752B">
        <w:rPr>
          <w:rFonts w:ascii="Times New Roman" w:hAnsi="Times New Roman" w:cs="Times New Roman"/>
          <w:sz w:val="24"/>
          <w:szCs w:val="24"/>
          <w:lang w:val="en-GB"/>
        </w:rPr>
        <w:t xml:space="preserve"> </w:t>
      </w:r>
      <w:r w:rsidR="00B47920">
        <w:rPr>
          <w:rFonts w:ascii="Times New Roman" w:hAnsi="Times New Roman" w:cs="Times New Roman"/>
          <w:sz w:val="24"/>
          <w:szCs w:val="24"/>
          <w:lang w:val="en-GB"/>
        </w:rPr>
        <w:t xml:space="preserve">More </w:t>
      </w:r>
      <w:r w:rsidR="00674046">
        <w:rPr>
          <w:rFonts w:ascii="Times New Roman" w:hAnsi="Times New Roman" w:cs="Times New Roman"/>
          <w:sz w:val="24"/>
          <w:szCs w:val="24"/>
          <w:lang w:val="en-GB"/>
        </w:rPr>
        <w:t xml:space="preserve">specifically, we consider </w:t>
      </w:r>
      <w:r w:rsidR="00A35417">
        <w:rPr>
          <w:rFonts w:ascii="Times New Roman" w:hAnsi="Times New Roman" w:cs="Times New Roman"/>
          <w:sz w:val="24"/>
          <w:szCs w:val="24"/>
          <w:lang w:val="en-GB"/>
        </w:rPr>
        <w:t xml:space="preserve">four cases. First of all, we look at </w:t>
      </w:r>
      <w:r w:rsidR="00674046">
        <w:rPr>
          <w:rFonts w:ascii="Times New Roman" w:hAnsi="Times New Roman" w:cs="Times New Roman"/>
          <w:sz w:val="24"/>
          <w:szCs w:val="24"/>
          <w:lang w:val="en-GB"/>
        </w:rPr>
        <w:t xml:space="preserve">the Swedish famine of 1772-1773 and </w:t>
      </w:r>
      <w:r w:rsidR="00A35417">
        <w:rPr>
          <w:rFonts w:ascii="Times New Roman" w:hAnsi="Times New Roman" w:cs="Times New Roman"/>
          <w:sz w:val="24"/>
          <w:szCs w:val="24"/>
          <w:lang w:val="en-GB"/>
        </w:rPr>
        <w:t>at the</w:t>
      </w:r>
      <w:r w:rsidR="006347A2">
        <w:rPr>
          <w:rFonts w:ascii="Times New Roman" w:hAnsi="Times New Roman" w:cs="Times New Roman"/>
          <w:sz w:val="24"/>
          <w:szCs w:val="24"/>
          <w:lang w:val="en-GB"/>
        </w:rPr>
        <w:t xml:space="preserve"> typhus and </w:t>
      </w:r>
      <w:r w:rsidR="00E353EF">
        <w:rPr>
          <w:rFonts w:ascii="Times New Roman" w:hAnsi="Times New Roman" w:cs="Times New Roman"/>
          <w:sz w:val="24"/>
          <w:szCs w:val="24"/>
          <w:lang w:val="en-GB"/>
        </w:rPr>
        <w:t>dysentery epidemic</w:t>
      </w:r>
      <w:r w:rsidR="00674046">
        <w:rPr>
          <w:rFonts w:ascii="Times New Roman" w:hAnsi="Times New Roman" w:cs="Times New Roman"/>
          <w:sz w:val="24"/>
          <w:szCs w:val="24"/>
          <w:lang w:val="en-GB"/>
        </w:rPr>
        <w:t xml:space="preserve"> which struck this same country in 1808-1809.</w:t>
      </w:r>
      <w:r w:rsidR="006347A2">
        <w:rPr>
          <w:rFonts w:ascii="Times New Roman" w:hAnsi="Times New Roman" w:cs="Times New Roman"/>
          <w:sz w:val="24"/>
          <w:szCs w:val="24"/>
          <w:lang w:val="en-GB"/>
        </w:rPr>
        <w:t xml:space="preserve">Then, </w:t>
      </w:r>
      <w:r w:rsidR="00E353EF">
        <w:rPr>
          <w:rFonts w:ascii="Times New Roman" w:hAnsi="Times New Roman" w:cs="Times New Roman"/>
          <w:sz w:val="24"/>
          <w:szCs w:val="24"/>
          <w:lang w:val="en-GB"/>
        </w:rPr>
        <w:t>we turn to the two measles epidemics Iceland experienced in 1846 and 1882.</w:t>
      </w:r>
      <w:r w:rsidR="00FF260D">
        <w:rPr>
          <w:rFonts w:ascii="Times New Roman" w:hAnsi="Times New Roman" w:cs="Times New Roman"/>
          <w:sz w:val="24"/>
          <w:szCs w:val="24"/>
          <w:lang w:val="en-GB"/>
        </w:rPr>
        <w:t xml:space="preserve"> </w:t>
      </w:r>
    </w:p>
    <w:p w14:paraId="7F81EF1A" w14:textId="1B2E82D5" w:rsidR="00CC1B70" w:rsidRDefault="00B71167" w:rsidP="00C1723D">
      <w:pPr>
        <w:spacing w:line="360" w:lineRule="auto"/>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Bongaarts</w:t>
      </w:r>
      <w:proofErr w:type="spellEnd"/>
      <w:r>
        <w:rPr>
          <w:rFonts w:ascii="Times New Roman" w:hAnsi="Times New Roman" w:cs="Times New Roman"/>
          <w:sz w:val="24"/>
          <w:szCs w:val="24"/>
          <w:lang w:val="en-GB"/>
        </w:rPr>
        <w:t xml:space="preserve"> and Cain</w:t>
      </w:r>
      <w:r w:rsidR="00337E4A">
        <w:rPr>
          <w:rFonts w:ascii="Times New Roman" w:hAnsi="Times New Roman" w:cs="Times New Roman"/>
          <w:sz w:val="24"/>
          <w:szCs w:val="24"/>
          <w:lang w:val="en-GB"/>
        </w:rPr>
        <w:t xml:space="preserve"> (1982, in </w:t>
      </w:r>
      <w:r w:rsidR="00337E4A">
        <w:rPr>
          <w:rFonts w:ascii="Times New Roman" w:hAnsi="Times New Roman" w:cs="Times New Roman"/>
          <w:sz w:val="24"/>
          <w:szCs w:val="24"/>
          <w:lang w:val="en-GB"/>
        </w:rPr>
        <w:fldChar w:fldCharType="begin"/>
      </w:r>
      <w:r w:rsidR="00337E4A">
        <w:rPr>
          <w:rFonts w:ascii="Times New Roman" w:hAnsi="Times New Roman" w:cs="Times New Roman"/>
          <w:sz w:val="24"/>
          <w:szCs w:val="24"/>
          <w:lang w:val="en-GB"/>
        </w:rPr>
        <w:instrText xml:space="preserve"> ADDIN ZOTERO_ITEM CSL_CITATION {"citationID":"yNJQfCk3","properties":{"formattedCitation":"(Kane 1987)","plainCitation":"(Kane 1987)","noteIndex":0},"citationItems":[{"id":549,"uris":["http://zotero.org/users/5010345/items/KGUB2IDQ"],"uri":["http://zotero.org/users/5010345/items/KGUB2IDQ"],"itemData":{"id":549,"type":"article-journal","title":"The demography of famine","container-title":"Genus","page":"43-58","volume":"43","issue":"1/2","source":"JSTOR","archive":"JSTOR","abstract":"Theories of famine causation and models of the stages of famine are discussed here in relation to the demographic consequences of famines. Demographic data from famines in Europe, South Asia and China are assessed for their applicability to the models in an effort to provide a fuller framework for the study of famine demography. It is argued that such study may shed light on demographic decision-making in normal periods in disaster-prone areas, besides being of importance in parts of the world where vulnerability to famine may be increasing. In questo articolo si discutono le teorie sulle cause della carestia ed i modelli che ne descrivono le fasi in relazione alle conseguenze demografiche del fenomeno. Vengono esaminati i dati demografici relativi alle carestie in Europa, Asia meridionale e Cina, allo scopo di verificare l'applicabilità ai modelli, nel tentativo di fornire un più ampio quadro di riferimento per lo studio della demografia della carestia. Questo studio può far luce sui processi demografici che si producono in periodi normali in aree a rischio, oltre a rivestire grande interesse per quelle regioni in cui è crescente il rischio della carestia. Les théories sur les causes de la famine et les modèles de ses phases sont examinées ici par rapport aux conséquences démographiques. Les données démographiques des famines en Europe, Asie du Sud et en Chine sont examinées pour vérifier leur applicabilité aux modeles; c'est un effort d'offrir un tableau plus ample pour l'étude de la démographie de la famine. Cette étude peut éclaircir les processus démographiques qui se produisent en temps normaux et peut aussi revêtir un grand intérêt dans les parties du monde où le risque de la famine est croissant.","ISSN":"0016-6987","author":[{"family":"Kane","given":"Penny"}],"issued":{"date-parts":[["1987"]]}}}],"schema":"https://github.com/citation-style-language/schema/raw/master/csl-citation.json"} </w:instrText>
      </w:r>
      <w:r w:rsidR="00337E4A">
        <w:rPr>
          <w:rFonts w:ascii="Times New Roman" w:hAnsi="Times New Roman" w:cs="Times New Roman"/>
          <w:sz w:val="24"/>
          <w:szCs w:val="24"/>
          <w:lang w:val="en-GB"/>
        </w:rPr>
        <w:fldChar w:fldCharType="separate"/>
      </w:r>
      <w:r w:rsidR="00337E4A" w:rsidRPr="003129F9">
        <w:rPr>
          <w:rFonts w:ascii="Times New Roman" w:hAnsi="Times New Roman" w:cs="Times New Roman"/>
          <w:sz w:val="24"/>
          <w:lang w:val="en-GB"/>
        </w:rPr>
        <w:t>Kane 1987)</w:t>
      </w:r>
      <w:r w:rsidR="00337E4A">
        <w:rPr>
          <w:rFonts w:ascii="Times New Roman" w:hAnsi="Times New Roman" w:cs="Times New Roman"/>
          <w:sz w:val="24"/>
          <w:szCs w:val="24"/>
          <w:lang w:val="en-GB"/>
        </w:rPr>
        <w:fldChar w:fldCharType="end"/>
      </w:r>
      <w:r w:rsidR="002D56C6">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hypothesised that </w:t>
      </w:r>
      <w:r w:rsidR="00782056">
        <w:rPr>
          <w:rFonts w:ascii="Times New Roman" w:hAnsi="Times New Roman" w:cs="Times New Roman"/>
          <w:sz w:val="24"/>
          <w:szCs w:val="24"/>
          <w:lang w:val="en-GB"/>
        </w:rPr>
        <w:t xml:space="preserve">mortality would increase during a famine to reach a peak at its end. </w:t>
      </w:r>
      <w:r w:rsidR="006522C8">
        <w:rPr>
          <w:rFonts w:ascii="Times New Roman" w:hAnsi="Times New Roman" w:cs="Times New Roman"/>
          <w:sz w:val="24"/>
          <w:szCs w:val="24"/>
          <w:lang w:val="en-GB"/>
        </w:rPr>
        <w:t xml:space="preserve">Afterwards, mortality rates would </w:t>
      </w:r>
      <w:r w:rsidR="002E36CB">
        <w:rPr>
          <w:rFonts w:ascii="Times New Roman" w:hAnsi="Times New Roman" w:cs="Times New Roman"/>
          <w:sz w:val="24"/>
          <w:szCs w:val="24"/>
          <w:lang w:val="en-GB"/>
        </w:rPr>
        <w:t>gradually decrease</w:t>
      </w:r>
      <w:r w:rsidR="00A12613">
        <w:rPr>
          <w:rFonts w:ascii="Times New Roman" w:hAnsi="Times New Roman" w:cs="Times New Roman"/>
          <w:sz w:val="24"/>
          <w:szCs w:val="24"/>
          <w:lang w:val="en-GB"/>
        </w:rPr>
        <w:t xml:space="preserve"> </w:t>
      </w:r>
      <w:r w:rsidR="00621CC4">
        <w:rPr>
          <w:rFonts w:ascii="Times New Roman" w:hAnsi="Times New Roman" w:cs="Times New Roman"/>
          <w:sz w:val="24"/>
          <w:szCs w:val="24"/>
          <w:lang w:val="en-GB"/>
        </w:rPr>
        <w:t xml:space="preserve">as the </w:t>
      </w:r>
      <w:r w:rsidR="00621CC4">
        <w:rPr>
          <w:rFonts w:ascii="Times New Roman" w:hAnsi="Times New Roman" w:cs="Times New Roman"/>
          <w:sz w:val="24"/>
          <w:szCs w:val="24"/>
          <w:lang w:val="en-GB"/>
        </w:rPr>
        <w:lastRenderedPageBreak/>
        <w:t xml:space="preserve">long-term consequences of food deprivation </w:t>
      </w:r>
      <w:r w:rsidR="00673908">
        <w:rPr>
          <w:rFonts w:ascii="Times New Roman" w:hAnsi="Times New Roman" w:cs="Times New Roman"/>
          <w:sz w:val="24"/>
          <w:szCs w:val="24"/>
          <w:lang w:val="en-GB"/>
        </w:rPr>
        <w:t>took their toll</w:t>
      </w:r>
      <w:r w:rsidR="003E260E">
        <w:rPr>
          <w:rFonts w:ascii="Times New Roman" w:hAnsi="Times New Roman" w:cs="Times New Roman"/>
          <w:sz w:val="24"/>
          <w:szCs w:val="24"/>
          <w:lang w:val="en-GB"/>
        </w:rPr>
        <w:t xml:space="preserve">. </w:t>
      </w:r>
      <w:r>
        <w:rPr>
          <w:rFonts w:ascii="Times New Roman" w:hAnsi="Times New Roman" w:cs="Times New Roman"/>
          <w:sz w:val="24"/>
          <w:szCs w:val="24"/>
          <w:lang w:val="en-GB"/>
        </w:rPr>
        <w:t>A</w:t>
      </w:r>
      <w:r w:rsidR="002D0871">
        <w:rPr>
          <w:rFonts w:ascii="Times New Roman" w:hAnsi="Times New Roman" w:cs="Times New Roman"/>
          <w:sz w:val="24"/>
          <w:szCs w:val="24"/>
          <w:lang w:val="en-GB"/>
        </w:rPr>
        <w:t xml:space="preserve">ge and gender specific mortality patterns vary depending on the cultural </w:t>
      </w:r>
      <w:r>
        <w:rPr>
          <w:rFonts w:ascii="Times New Roman" w:hAnsi="Times New Roman" w:cs="Times New Roman"/>
          <w:sz w:val="24"/>
          <w:szCs w:val="24"/>
          <w:lang w:val="en-GB"/>
        </w:rPr>
        <w:t>and social environment.</w:t>
      </w:r>
      <w:r w:rsidR="00152CAE">
        <w:rPr>
          <w:rFonts w:ascii="Times New Roman" w:hAnsi="Times New Roman" w:cs="Times New Roman"/>
          <w:sz w:val="24"/>
          <w:szCs w:val="24"/>
          <w:lang w:val="en-GB"/>
        </w:rPr>
        <w:t xml:space="preserve"> Some information about Scandinavian trends can be found in</w:t>
      </w:r>
      <w:r>
        <w:rPr>
          <w:rFonts w:ascii="Times New Roman" w:hAnsi="Times New Roman" w:cs="Times New Roman"/>
          <w:sz w:val="24"/>
          <w:szCs w:val="24"/>
          <w:lang w:val="en-GB"/>
        </w:rPr>
        <w:t xml:space="preserve"> </w:t>
      </w:r>
      <w:r w:rsidR="00205ACD">
        <w:rPr>
          <w:rFonts w:ascii="Times New Roman" w:hAnsi="Times New Roman" w:cs="Times New Roman"/>
          <w:sz w:val="24"/>
          <w:szCs w:val="24"/>
          <w:lang w:val="en-GB"/>
        </w:rPr>
        <w:t xml:space="preserve">Bengtsson, Campbell and Lee </w:t>
      </w:r>
      <w:r w:rsidR="00205ACD">
        <w:rPr>
          <w:rFonts w:ascii="Times New Roman" w:hAnsi="Times New Roman" w:cs="Times New Roman"/>
          <w:sz w:val="24"/>
          <w:szCs w:val="24"/>
          <w:lang w:val="en-GB"/>
        </w:rPr>
        <w:fldChar w:fldCharType="begin"/>
      </w:r>
      <w:r w:rsidR="00152CAE">
        <w:rPr>
          <w:rFonts w:ascii="Times New Roman" w:hAnsi="Times New Roman" w:cs="Times New Roman"/>
          <w:sz w:val="24"/>
          <w:szCs w:val="24"/>
          <w:lang w:val="en-GB"/>
        </w:rPr>
        <w:instrText xml:space="preserve"> ADDIN ZOTERO_ITEM CSL_CITATION {"citationID":"OqFTdCBn","properties":{"formattedCitation":"(2009)","plainCitation":"(2009)","noteIndex":0},"citationItems":[{"id":567,"uris":["http://zotero.org/users/5010345/items/HYFTRKSR"],"uri":["http://zotero.org/users/5010345/items/HYFTRKSR"],"itemData":{"id":567,"type":"book","title":"Life under pressure: mortality and living standards in Europe and Asia, 1700 - 1900","collection-title":"The MIT Press Eurasian population and family history series","publisher":"MIT Press","publisher-place":"Cambridge, Mass.","number-of-pages":"531","edition":"1. MIT press paperback ed","source":"Gemeinsamer Bibliotheksverbund ISBN","event-place":"Cambridge, Mass.","ISBN":"978-0-262-02551-5","note":"OCLC: 845465882","title-short":"Life under pressure","language":"eng","editor":[{"family":"Bengtsson","given":"Tommy"},{"family":"Campbell","given":"Cameron"},{"family":"Lee","given":"James Z."}],"issued":{"date-parts":[["2009"]]}},"suppress-author":true}],"schema":"https://github.com/citation-style-language/schema/raw/master/csl-citation.json"} </w:instrText>
      </w:r>
      <w:r w:rsidR="00205ACD">
        <w:rPr>
          <w:rFonts w:ascii="Times New Roman" w:hAnsi="Times New Roman" w:cs="Times New Roman"/>
          <w:sz w:val="24"/>
          <w:szCs w:val="24"/>
          <w:lang w:val="en-GB"/>
        </w:rPr>
        <w:fldChar w:fldCharType="separate"/>
      </w:r>
      <w:r w:rsidR="00152CAE" w:rsidRPr="003129F9">
        <w:rPr>
          <w:rFonts w:ascii="Times New Roman" w:hAnsi="Times New Roman" w:cs="Times New Roman"/>
          <w:sz w:val="24"/>
          <w:lang w:val="en-GB"/>
        </w:rPr>
        <w:t>(2009)</w:t>
      </w:r>
      <w:r w:rsidR="00205ACD">
        <w:rPr>
          <w:rFonts w:ascii="Times New Roman" w:hAnsi="Times New Roman" w:cs="Times New Roman"/>
          <w:sz w:val="24"/>
          <w:szCs w:val="24"/>
          <w:lang w:val="en-GB"/>
        </w:rPr>
        <w:fldChar w:fldCharType="end"/>
      </w:r>
      <w:r w:rsidR="00152CAE">
        <w:rPr>
          <w:rFonts w:ascii="Times New Roman" w:hAnsi="Times New Roman" w:cs="Times New Roman"/>
          <w:sz w:val="24"/>
          <w:szCs w:val="24"/>
          <w:lang w:val="en-GB"/>
        </w:rPr>
        <w:t xml:space="preserve">, who analysed </w:t>
      </w:r>
      <w:r w:rsidR="00205ACD">
        <w:rPr>
          <w:rFonts w:ascii="Times New Roman" w:hAnsi="Times New Roman" w:cs="Times New Roman"/>
          <w:sz w:val="24"/>
          <w:szCs w:val="24"/>
          <w:lang w:val="en-GB"/>
        </w:rPr>
        <w:t xml:space="preserve">historical data </w:t>
      </w:r>
      <w:r w:rsidR="00152CAE">
        <w:rPr>
          <w:rFonts w:ascii="Times New Roman" w:hAnsi="Times New Roman" w:cs="Times New Roman"/>
          <w:sz w:val="24"/>
          <w:szCs w:val="24"/>
          <w:lang w:val="en-GB"/>
        </w:rPr>
        <w:t xml:space="preserve">linked with increased food prices. They found that </w:t>
      </w:r>
      <w:r w:rsidR="007A7E07">
        <w:rPr>
          <w:rFonts w:ascii="Times New Roman" w:hAnsi="Times New Roman" w:cs="Times New Roman"/>
          <w:sz w:val="24"/>
          <w:szCs w:val="24"/>
          <w:lang w:val="en-GB"/>
        </w:rPr>
        <w:t>i</w:t>
      </w:r>
      <w:r w:rsidR="00F94E83">
        <w:rPr>
          <w:rFonts w:ascii="Times New Roman" w:hAnsi="Times New Roman" w:cs="Times New Roman"/>
          <w:sz w:val="24"/>
          <w:szCs w:val="24"/>
          <w:lang w:val="en-GB"/>
        </w:rPr>
        <w:t xml:space="preserve">nfants </w:t>
      </w:r>
      <w:r w:rsidR="004A733B">
        <w:rPr>
          <w:rFonts w:ascii="Times New Roman" w:hAnsi="Times New Roman" w:cs="Times New Roman"/>
          <w:sz w:val="24"/>
          <w:szCs w:val="24"/>
          <w:lang w:val="en-GB"/>
        </w:rPr>
        <w:t>were</w:t>
      </w:r>
      <w:r w:rsidR="00F94E83">
        <w:rPr>
          <w:rFonts w:ascii="Times New Roman" w:hAnsi="Times New Roman" w:cs="Times New Roman"/>
          <w:sz w:val="24"/>
          <w:szCs w:val="24"/>
          <w:lang w:val="en-GB"/>
        </w:rPr>
        <w:t xml:space="preserve"> generally less affected by </w:t>
      </w:r>
      <w:r w:rsidR="007A7E07">
        <w:rPr>
          <w:rFonts w:ascii="Times New Roman" w:hAnsi="Times New Roman" w:cs="Times New Roman"/>
          <w:sz w:val="24"/>
          <w:szCs w:val="24"/>
          <w:lang w:val="en-GB"/>
        </w:rPr>
        <w:t>increased food prices</w:t>
      </w:r>
      <w:r w:rsidR="0017668E">
        <w:rPr>
          <w:rFonts w:ascii="Times New Roman" w:hAnsi="Times New Roman" w:cs="Times New Roman"/>
          <w:sz w:val="24"/>
          <w:szCs w:val="24"/>
          <w:lang w:val="en-GB"/>
        </w:rPr>
        <w:t>, as they mostly depend on breast-feeding</w:t>
      </w:r>
      <w:r w:rsidR="004A733B">
        <w:rPr>
          <w:rFonts w:ascii="Times New Roman" w:hAnsi="Times New Roman" w:cs="Times New Roman"/>
          <w:sz w:val="24"/>
          <w:szCs w:val="24"/>
          <w:lang w:val="en-GB"/>
        </w:rPr>
        <w:t xml:space="preserve">, while older children </w:t>
      </w:r>
      <w:r w:rsidR="007F3D3F">
        <w:rPr>
          <w:rFonts w:ascii="Times New Roman" w:hAnsi="Times New Roman" w:cs="Times New Roman"/>
          <w:sz w:val="24"/>
          <w:szCs w:val="24"/>
          <w:lang w:val="en-GB"/>
        </w:rPr>
        <w:t>are much more sensitive to external conditions.</w:t>
      </w:r>
      <w:r w:rsidR="00C5229C">
        <w:rPr>
          <w:rFonts w:ascii="Times New Roman" w:hAnsi="Times New Roman" w:cs="Times New Roman"/>
          <w:sz w:val="24"/>
          <w:szCs w:val="24"/>
          <w:lang w:val="en-GB"/>
        </w:rPr>
        <w:t xml:space="preserve"> </w:t>
      </w:r>
      <w:r w:rsidR="00BB29CF">
        <w:rPr>
          <w:rFonts w:ascii="Times New Roman" w:hAnsi="Times New Roman" w:cs="Times New Roman"/>
          <w:sz w:val="24"/>
          <w:szCs w:val="24"/>
          <w:lang w:val="en-GB"/>
        </w:rPr>
        <w:t>Because of breastfeeding</w:t>
      </w:r>
      <w:r w:rsidR="00125F0D">
        <w:rPr>
          <w:rFonts w:ascii="Times New Roman" w:hAnsi="Times New Roman" w:cs="Times New Roman"/>
          <w:sz w:val="24"/>
          <w:szCs w:val="24"/>
          <w:lang w:val="en-GB"/>
        </w:rPr>
        <w:t xml:space="preserve"> and pregnancy</w:t>
      </w:r>
      <w:r w:rsidR="00BB29CF">
        <w:rPr>
          <w:rFonts w:ascii="Times New Roman" w:hAnsi="Times New Roman" w:cs="Times New Roman"/>
          <w:sz w:val="24"/>
          <w:szCs w:val="24"/>
          <w:lang w:val="en-GB"/>
        </w:rPr>
        <w:t xml:space="preserve">, </w:t>
      </w:r>
      <w:r w:rsidR="00EA0A8D">
        <w:rPr>
          <w:rFonts w:ascii="Times New Roman" w:hAnsi="Times New Roman" w:cs="Times New Roman"/>
          <w:sz w:val="24"/>
          <w:szCs w:val="24"/>
          <w:lang w:val="en-GB"/>
        </w:rPr>
        <w:t xml:space="preserve">women </w:t>
      </w:r>
      <w:r w:rsidR="00CE0321">
        <w:rPr>
          <w:rFonts w:ascii="Times New Roman" w:hAnsi="Times New Roman" w:cs="Times New Roman"/>
          <w:sz w:val="24"/>
          <w:szCs w:val="24"/>
          <w:lang w:val="en-GB"/>
        </w:rPr>
        <w:t xml:space="preserve">are more vulnerable to food deprivation, </w:t>
      </w:r>
      <w:r w:rsidR="006828EF">
        <w:rPr>
          <w:rFonts w:ascii="Times New Roman" w:hAnsi="Times New Roman" w:cs="Times New Roman"/>
          <w:sz w:val="24"/>
          <w:szCs w:val="24"/>
          <w:lang w:val="en-GB"/>
        </w:rPr>
        <w:t>which may</w:t>
      </w:r>
      <w:r w:rsidR="008B4DE7">
        <w:rPr>
          <w:rFonts w:ascii="Times New Roman" w:hAnsi="Times New Roman" w:cs="Times New Roman"/>
          <w:sz w:val="24"/>
          <w:szCs w:val="24"/>
          <w:lang w:val="en-GB"/>
        </w:rPr>
        <w:t xml:space="preserve"> </w:t>
      </w:r>
      <w:r w:rsidR="006828EF">
        <w:rPr>
          <w:rFonts w:ascii="Times New Roman" w:hAnsi="Times New Roman" w:cs="Times New Roman"/>
          <w:sz w:val="24"/>
          <w:szCs w:val="24"/>
          <w:lang w:val="en-GB"/>
        </w:rPr>
        <w:t>also affect them more in case of an unequal distribution of food in the household, which often favours males</w:t>
      </w:r>
      <w:r w:rsidR="001B7C15">
        <w:rPr>
          <w:rFonts w:ascii="Times New Roman" w:hAnsi="Times New Roman" w:cs="Times New Roman"/>
          <w:sz w:val="24"/>
          <w:szCs w:val="24"/>
          <w:lang w:val="en-GB"/>
        </w:rPr>
        <w:t xml:space="preserve">. </w:t>
      </w:r>
      <w:r w:rsidR="007400AB">
        <w:rPr>
          <w:rFonts w:ascii="Times New Roman" w:hAnsi="Times New Roman" w:cs="Times New Roman"/>
          <w:sz w:val="24"/>
          <w:szCs w:val="24"/>
          <w:lang w:val="en-GB"/>
        </w:rPr>
        <w:t>In</w:t>
      </w:r>
      <w:r w:rsidR="00246078">
        <w:rPr>
          <w:rFonts w:ascii="Times New Roman" w:hAnsi="Times New Roman" w:cs="Times New Roman"/>
          <w:sz w:val="24"/>
          <w:szCs w:val="24"/>
          <w:lang w:val="en-GB"/>
        </w:rPr>
        <w:t xml:space="preserve"> fact</w:t>
      </w:r>
      <w:r w:rsidR="001B7C15">
        <w:rPr>
          <w:rFonts w:ascii="Times New Roman" w:hAnsi="Times New Roman" w:cs="Times New Roman"/>
          <w:sz w:val="24"/>
          <w:szCs w:val="24"/>
          <w:lang w:val="en-GB"/>
        </w:rPr>
        <w:t xml:space="preserve">, </w:t>
      </w:r>
      <w:r w:rsidR="003D5914">
        <w:rPr>
          <w:rFonts w:ascii="Times New Roman" w:hAnsi="Times New Roman" w:cs="Times New Roman"/>
          <w:sz w:val="24"/>
          <w:szCs w:val="24"/>
          <w:lang w:val="en-GB"/>
        </w:rPr>
        <w:t xml:space="preserve"> Za</w:t>
      </w:r>
      <w:r w:rsidR="0088728D">
        <w:rPr>
          <w:rFonts w:ascii="Times New Roman" w:hAnsi="Times New Roman" w:cs="Times New Roman"/>
          <w:sz w:val="24"/>
          <w:szCs w:val="24"/>
          <w:lang w:val="en-GB"/>
        </w:rPr>
        <w:t xml:space="preserve">rulli </w:t>
      </w:r>
      <w:r w:rsidR="0088728D">
        <w:rPr>
          <w:rFonts w:ascii="Times New Roman" w:hAnsi="Times New Roman" w:cs="Times New Roman"/>
          <w:i/>
          <w:sz w:val="24"/>
          <w:szCs w:val="24"/>
          <w:lang w:val="en-GB"/>
        </w:rPr>
        <w:t xml:space="preserve">et al. </w:t>
      </w:r>
      <w:r w:rsidR="0088728D">
        <w:rPr>
          <w:rFonts w:ascii="Times New Roman" w:hAnsi="Times New Roman" w:cs="Times New Roman"/>
          <w:i/>
          <w:sz w:val="24"/>
          <w:szCs w:val="24"/>
          <w:lang w:val="en-GB"/>
        </w:rPr>
        <w:fldChar w:fldCharType="begin"/>
      </w:r>
      <w:r w:rsidR="0088728D">
        <w:rPr>
          <w:rFonts w:ascii="Times New Roman" w:hAnsi="Times New Roman" w:cs="Times New Roman"/>
          <w:i/>
          <w:sz w:val="24"/>
          <w:szCs w:val="24"/>
          <w:lang w:val="en-GB"/>
        </w:rPr>
        <w:instrText xml:space="preserve"> ADDIN ZOTERO_ITEM CSL_CITATION {"citationID":"TytrBY6j","properties":{"formattedCitation":"(2018)","plainCitation":"(2018)","noteIndex":0},"citationItems":[{"id":518,"uris":["http://zotero.org/users/5010345/items/D9CLYF4J"],"uri":["http://zotero.org/users/5010345/items/D9CLYF4J"],"itemData":{"id":518,"type":"article-journal","title":"Women live longer than men even during severe famines and epidemics","container-title":"Proceedings of the National Academy of Sciences of the United States of America","page":"E832-E840","volume":"115","issue":"4","source":"PubMed Central","abstract":"Women live longer than men in nearly all populations today. Some research focuses on the biological origins of the female advantage; other research stresses the significance of social factors. We studied male–female survival differences in populations of slaves and populations exposed to severe famines and epidemics. We find that even when mortality was very high, women lived longer on average than men. Most of the female advantage was due to differences in mortality among infants: baby girls were able to survive harsh conditions better than baby boys. These results support the view that the female survival advantage is modulated by a complex interaction of biological environmental and social factors., Women in almost all modern populations live longer than men. Research to date provides evidence for both biological and social factors influencing this gender gap. Conditions when both men and women experience extremely high levels of mortality risk are unexplored sources of information. We investigate the survival of both sexes in seven populations under extreme conditions from famines, epidemics, and slavery. Women survived better than men: In all populations, they had lower mortality across almost all ages, and, with the exception of one slave population, they lived longer on average than men. Gender differences in infant mortality contributed the most to the gender gap in life expectancy, indicating that newborn girls were able to survive extreme mortality hazards better than newborn boys. Our results confirm the ubiquity of a female survival advantage even when mortality is extraordinarily high. The hypothesis that the survival advantage of women has fundamental biological underpinnings is supported by the fact that under very harsh conditions females survive better than males even at infant ages when behavioral and social differences may be minimal or favor males. Our findings also indicate that the female advantage differs across environments and is modulated by social factors.","DOI":"10.1073/pnas.1701535115","ISSN":"0027-8424","note":"PMID: 29311321\nPMCID: PMC5789901","journalAbbreviation":"Proc Natl Acad Sci U S A","author":[{"family":"Zarulli","given":"Virginia"},{"family":"Barthold Jones","given":"Julia A."},{"family":"Oksuzyan","given":"Anna"},{"family":"Lindahl-Jacobsen","given":"Rune"},{"family":"Christensen","given":"Kaare"},{"family":"Vaupel","given":"James W."}],"issued":{"date-parts":[["2018",1,23]]}},"suppress-author":true}],"schema":"https://github.com/citation-style-language/schema/raw/master/csl-citation.json"} </w:instrText>
      </w:r>
      <w:r w:rsidR="0088728D">
        <w:rPr>
          <w:rFonts w:ascii="Times New Roman" w:hAnsi="Times New Roman" w:cs="Times New Roman"/>
          <w:i/>
          <w:sz w:val="24"/>
          <w:szCs w:val="24"/>
          <w:lang w:val="en-GB"/>
        </w:rPr>
        <w:fldChar w:fldCharType="separate"/>
      </w:r>
      <w:r w:rsidR="0088728D" w:rsidRPr="003D5914">
        <w:rPr>
          <w:rFonts w:ascii="Times New Roman" w:hAnsi="Times New Roman" w:cs="Times New Roman"/>
          <w:sz w:val="24"/>
          <w:lang w:val="en-GB"/>
        </w:rPr>
        <w:t>(2018)</w:t>
      </w:r>
      <w:r w:rsidR="0088728D">
        <w:rPr>
          <w:rFonts w:ascii="Times New Roman" w:hAnsi="Times New Roman" w:cs="Times New Roman"/>
          <w:i/>
          <w:sz w:val="24"/>
          <w:szCs w:val="24"/>
          <w:lang w:val="en-GB"/>
        </w:rPr>
        <w:fldChar w:fldCharType="end"/>
      </w:r>
      <w:r w:rsidR="0088728D">
        <w:rPr>
          <w:rFonts w:ascii="Times New Roman" w:hAnsi="Times New Roman" w:cs="Times New Roman"/>
          <w:sz w:val="24"/>
          <w:szCs w:val="24"/>
          <w:lang w:val="en-GB"/>
        </w:rPr>
        <w:t xml:space="preserve"> f</w:t>
      </w:r>
      <w:ins w:id="12" w:author="José Manuel Aburto" w:date="2019-11-01T10:48:00Z">
        <w:r w:rsidR="00C71B36">
          <w:rPr>
            <w:rFonts w:ascii="Times New Roman" w:hAnsi="Times New Roman" w:cs="Times New Roman"/>
            <w:sz w:val="24"/>
            <w:szCs w:val="24"/>
            <w:lang w:val="en-GB"/>
          </w:rPr>
          <w:t>ou</w:t>
        </w:r>
      </w:ins>
      <w:del w:id="13" w:author="José Manuel Aburto" w:date="2019-11-01T10:48:00Z">
        <w:r w:rsidR="0088728D" w:rsidDel="00C71B36">
          <w:rPr>
            <w:rFonts w:ascii="Times New Roman" w:hAnsi="Times New Roman" w:cs="Times New Roman"/>
            <w:sz w:val="24"/>
            <w:szCs w:val="24"/>
            <w:lang w:val="en-GB"/>
          </w:rPr>
          <w:delText>i</w:delText>
        </w:r>
      </w:del>
      <w:r w:rsidR="0088728D">
        <w:rPr>
          <w:rFonts w:ascii="Times New Roman" w:hAnsi="Times New Roman" w:cs="Times New Roman"/>
          <w:sz w:val="24"/>
          <w:szCs w:val="24"/>
          <w:lang w:val="en-GB"/>
        </w:rPr>
        <w:t xml:space="preserve">nd that the life expectancy gender gap advantages females at almost all ages even </w:t>
      </w:r>
      <w:r w:rsidR="00246078">
        <w:rPr>
          <w:rFonts w:ascii="Times New Roman" w:hAnsi="Times New Roman" w:cs="Times New Roman"/>
          <w:sz w:val="24"/>
          <w:szCs w:val="24"/>
          <w:lang w:val="en-GB"/>
        </w:rPr>
        <w:t>in populations experiencing extremely high mortality</w:t>
      </w:r>
      <w:r w:rsidR="00A06657">
        <w:rPr>
          <w:rFonts w:ascii="Times New Roman" w:hAnsi="Times New Roman" w:cs="Times New Roman"/>
          <w:sz w:val="24"/>
          <w:szCs w:val="24"/>
          <w:lang w:val="en-GB"/>
        </w:rPr>
        <w:t>, suggesting</w:t>
      </w:r>
      <w:r w:rsidR="001B7C15">
        <w:rPr>
          <w:rFonts w:ascii="Times New Roman" w:hAnsi="Times New Roman" w:cs="Times New Roman"/>
          <w:sz w:val="24"/>
          <w:szCs w:val="24"/>
          <w:lang w:val="en-GB"/>
        </w:rPr>
        <w:t xml:space="preserve"> that </w:t>
      </w:r>
      <w:r w:rsidR="00246078">
        <w:rPr>
          <w:rFonts w:ascii="Times New Roman" w:hAnsi="Times New Roman" w:cs="Times New Roman"/>
          <w:sz w:val="24"/>
          <w:szCs w:val="24"/>
          <w:lang w:val="en-GB"/>
        </w:rPr>
        <w:t xml:space="preserve">females might benefit from advantageous </w:t>
      </w:r>
      <w:r w:rsidR="001B7C15">
        <w:rPr>
          <w:rFonts w:ascii="Times New Roman" w:hAnsi="Times New Roman" w:cs="Times New Roman"/>
          <w:sz w:val="24"/>
          <w:szCs w:val="24"/>
          <w:lang w:val="en-GB"/>
        </w:rPr>
        <w:t xml:space="preserve">biological </w:t>
      </w:r>
      <w:r w:rsidR="00246078">
        <w:rPr>
          <w:rFonts w:ascii="Times New Roman" w:hAnsi="Times New Roman" w:cs="Times New Roman"/>
          <w:sz w:val="24"/>
          <w:szCs w:val="24"/>
          <w:lang w:val="en-GB"/>
        </w:rPr>
        <w:t xml:space="preserve">characteristics. However, </w:t>
      </w:r>
      <w:r w:rsidR="00095B8F">
        <w:rPr>
          <w:rFonts w:ascii="Times New Roman" w:hAnsi="Times New Roman" w:cs="Times New Roman"/>
          <w:sz w:val="24"/>
          <w:szCs w:val="24"/>
          <w:lang w:val="en-GB"/>
        </w:rPr>
        <w:t>they also f</w:t>
      </w:r>
      <w:ins w:id="14" w:author="José Manuel Aburto" w:date="2019-11-01T10:48:00Z">
        <w:r w:rsidR="00C71B36">
          <w:rPr>
            <w:rFonts w:ascii="Times New Roman" w:hAnsi="Times New Roman" w:cs="Times New Roman"/>
            <w:sz w:val="24"/>
            <w:szCs w:val="24"/>
            <w:lang w:val="en-GB"/>
          </w:rPr>
          <w:t>ou</w:t>
        </w:r>
      </w:ins>
      <w:del w:id="15" w:author="José Manuel Aburto" w:date="2019-11-01T10:48:00Z">
        <w:r w:rsidR="00095B8F" w:rsidDel="00C71B36">
          <w:rPr>
            <w:rFonts w:ascii="Times New Roman" w:hAnsi="Times New Roman" w:cs="Times New Roman"/>
            <w:sz w:val="24"/>
            <w:szCs w:val="24"/>
            <w:lang w:val="en-GB"/>
          </w:rPr>
          <w:delText>i</w:delText>
        </w:r>
      </w:del>
      <w:r w:rsidR="00095B8F">
        <w:rPr>
          <w:rFonts w:ascii="Times New Roman" w:hAnsi="Times New Roman" w:cs="Times New Roman"/>
          <w:sz w:val="24"/>
          <w:szCs w:val="24"/>
          <w:lang w:val="en-GB"/>
        </w:rPr>
        <w:t xml:space="preserve">nd </w:t>
      </w:r>
      <w:r w:rsidR="00A06657">
        <w:rPr>
          <w:rFonts w:ascii="Times New Roman" w:hAnsi="Times New Roman" w:cs="Times New Roman"/>
          <w:sz w:val="24"/>
          <w:szCs w:val="24"/>
          <w:lang w:val="en-GB"/>
        </w:rPr>
        <w:t xml:space="preserve">indications </w:t>
      </w:r>
      <w:r w:rsidR="00B94D22">
        <w:rPr>
          <w:rFonts w:ascii="Times New Roman" w:hAnsi="Times New Roman" w:cs="Times New Roman"/>
          <w:sz w:val="24"/>
          <w:szCs w:val="24"/>
          <w:lang w:val="en-GB"/>
        </w:rPr>
        <w:t xml:space="preserve">that this gap </w:t>
      </w:r>
      <w:r w:rsidR="00B7420A">
        <w:rPr>
          <w:rFonts w:ascii="Times New Roman" w:hAnsi="Times New Roman" w:cs="Times New Roman"/>
          <w:sz w:val="24"/>
          <w:szCs w:val="24"/>
          <w:lang w:val="en-GB"/>
        </w:rPr>
        <w:t>can reverse</w:t>
      </w:r>
      <w:del w:id="16" w:author="José Manuel Aburto" w:date="2019-11-01T10:48:00Z">
        <w:r w:rsidR="00494DEF" w:rsidDel="00C71B36">
          <w:rPr>
            <w:rFonts w:ascii="Times New Roman" w:hAnsi="Times New Roman" w:cs="Times New Roman"/>
            <w:sz w:val="24"/>
            <w:szCs w:val="24"/>
            <w:lang w:val="en-GB"/>
          </w:rPr>
          <w:delText>s</w:delText>
        </w:r>
      </w:del>
      <w:r w:rsidR="00B7420A">
        <w:rPr>
          <w:rFonts w:ascii="Times New Roman" w:hAnsi="Times New Roman" w:cs="Times New Roman"/>
          <w:sz w:val="24"/>
          <w:szCs w:val="24"/>
          <w:lang w:val="en-GB"/>
        </w:rPr>
        <w:t xml:space="preserve"> </w:t>
      </w:r>
      <w:r w:rsidR="00D57FBC">
        <w:rPr>
          <w:rFonts w:ascii="Times New Roman" w:hAnsi="Times New Roman" w:cs="Times New Roman"/>
          <w:sz w:val="24"/>
          <w:szCs w:val="24"/>
          <w:lang w:val="en-GB"/>
        </w:rPr>
        <w:t xml:space="preserve">because of social preferences and </w:t>
      </w:r>
      <w:r w:rsidR="00F12DFA">
        <w:rPr>
          <w:rFonts w:ascii="Times New Roman" w:hAnsi="Times New Roman" w:cs="Times New Roman"/>
          <w:sz w:val="24"/>
          <w:szCs w:val="24"/>
          <w:lang w:val="en-GB"/>
        </w:rPr>
        <w:t xml:space="preserve">the incidence of </w:t>
      </w:r>
      <w:r w:rsidR="00D1752B">
        <w:rPr>
          <w:rFonts w:ascii="Times New Roman" w:hAnsi="Times New Roman" w:cs="Times New Roman"/>
          <w:sz w:val="24"/>
          <w:szCs w:val="24"/>
          <w:lang w:val="en-GB"/>
        </w:rPr>
        <w:t>gynaecological diseases or childbirth complications</w:t>
      </w:r>
      <w:r w:rsidR="006828EF">
        <w:rPr>
          <w:rFonts w:ascii="Times New Roman" w:hAnsi="Times New Roman" w:cs="Times New Roman"/>
          <w:sz w:val="24"/>
          <w:szCs w:val="24"/>
          <w:lang w:val="en-GB"/>
        </w:rPr>
        <w:t>.</w:t>
      </w:r>
      <w:r w:rsidR="008B4DE7">
        <w:rPr>
          <w:rFonts w:ascii="Times New Roman" w:hAnsi="Times New Roman" w:cs="Times New Roman"/>
          <w:sz w:val="24"/>
          <w:szCs w:val="24"/>
          <w:lang w:val="en-GB"/>
        </w:rPr>
        <w:t xml:space="preserve"> Finally, </w:t>
      </w:r>
      <w:r w:rsidR="00C14507">
        <w:rPr>
          <w:rFonts w:ascii="Times New Roman" w:hAnsi="Times New Roman" w:cs="Times New Roman"/>
          <w:sz w:val="24"/>
          <w:szCs w:val="24"/>
          <w:lang w:val="en-GB"/>
        </w:rPr>
        <w:t xml:space="preserve">the elderly </w:t>
      </w:r>
      <w:r w:rsidR="006202AD">
        <w:rPr>
          <w:rFonts w:ascii="Times New Roman" w:hAnsi="Times New Roman" w:cs="Times New Roman"/>
          <w:sz w:val="24"/>
          <w:szCs w:val="24"/>
          <w:lang w:val="en-GB"/>
        </w:rPr>
        <w:t xml:space="preserve">are also affected, but </w:t>
      </w:r>
      <w:r w:rsidR="003D5D02">
        <w:rPr>
          <w:rFonts w:ascii="Times New Roman" w:hAnsi="Times New Roman" w:cs="Times New Roman"/>
          <w:sz w:val="24"/>
          <w:szCs w:val="24"/>
          <w:lang w:val="en-GB"/>
        </w:rPr>
        <w:t xml:space="preserve">show little differences in terms of </w:t>
      </w:r>
      <w:r w:rsidR="00DB2046">
        <w:rPr>
          <w:rFonts w:ascii="Times New Roman" w:hAnsi="Times New Roman" w:cs="Times New Roman"/>
          <w:sz w:val="24"/>
          <w:szCs w:val="24"/>
          <w:lang w:val="en-GB"/>
        </w:rPr>
        <w:t>gender and socio-economic status</w:t>
      </w:r>
      <w:r w:rsidR="00770448">
        <w:rPr>
          <w:rFonts w:ascii="Times New Roman" w:hAnsi="Times New Roman" w:cs="Times New Roman"/>
          <w:sz w:val="24"/>
          <w:szCs w:val="24"/>
          <w:lang w:val="en-GB"/>
        </w:rPr>
        <w:t>, possibly as a result of the selection of the most robust individuals into old age</w:t>
      </w:r>
      <w:r w:rsidR="0074310D">
        <w:rPr>
          <w:rFonts w:ascii="Times New Roman" w:hAnsi="Times New Roman" w:cs="Times New Roman"/>
          <w:sz w:val="24"/>
          <w:szCs w:val="24"/>
          <w:lang w:val="en-GB"/>
        </w:rPr>
        <w:t xml:space="preserve"> </w:t>
      </w:r>
      <w:r w:rsidR="0074310D">
        <w:rPr>
          <w:rFonts w:ascii="Times New Roman" w:hAnsi="Times New Roman" w:cs="Times New Roman"/>
          <w:sz w:val="24"/>
          <w:szCs w:val="24"/>
          <w:lang w:val="en-GB"/>
        </w:rPr>
        <w:fldChar w:fldCharType="begin"/>
      </w:r>
      <w:r w:rsidR="0074310D">
        <w:rPr>
          <w:rFonts w:ascii="Times New Roman" w:hAnsi="Times New Roman" w:cs="Times New Roman"/>
          <w:sz w:val="24"/>
          <w:szCs w:val="24"/>
          <w:lang w:val="en-GB"/>
        </w:rPr>
        <w:instrText xml:space="preserve"> ADDIN ZOTERO_ITEM CSL_CITATION {"citationID":"HffXpUru","properties":{"formattedCitation":"(Bengtsson et al. 2009)","plainCitation":"(Bengtsson et al. 2009)","noteIndex":0},"citationItems":[{"id":567,"uris":["http://zotero.org/users/5010345/items/HYFTRKSR"],"uri":["http://zotero.org/users/5010345/items/HYFTRKSR"],"itemData":{"id":567,"type":"book","title":"Life under pressure: mortality and living standards in Europe and Asia, 1700 - 1900","collection-title":"The MIT Press Eurasian population and family history series","publisher":"MIT Press","publisher-place":"Cambridge, Mass.","number-of-pages":"531","edition":"1. MIT press paperback ed","source":"Gemeinsamer Bibliotheksverbund ISBN","event-place":"Cambridge, Mass.","ISBN":"978-0-262-02551-5","note":"OCLC: 845465882","title-short":"Life under pressure","language":"eng","editor":[{"family":"Bengtsson","given":"Tommy"},{"family":"Campbell","given":"Cameron"},{"family":"Lee","given":"James Z."}],"issued":{"date-parts":[["2009"]]}}}],"schema":"https://github.com/citation-style-language/schema/raw/master/csl-citation.json"} </w:instrText>
      </w:r>
      <w:r w:rsidR="0074310D">
        <w:rPr>
          <w:rFonts w:ascii="Times New Roman" w:hAnsi="Times New Roman" w:cs="Times New Roman"/>
          <w:sz w:val="24"/>
          <w:szCs w:val="24"/>
          <w:lang w:val="en-GB"/>
        </w:rPr>
        <w:fldChar w:fldCharType="separate"/>
      </w:r>
      <w:r w:rsidR="0074310D" w:rsidRPr="003950E9">
        <w:rPr>
          <w:rFonts w:ascii="Times New Roman" w:hAnsi="Times New Roman" w:cs="Times New Roman"/>
          <w:sz w:val="24"/>
          <w:lang w:val="en-GB"/>
        </w:rPr>
        <w:t>(Bengtsson et al. 2009)</w:t>
      </w:r>
      <w:r w:rsidR="0074310D">
        <w:rPr>
          <w:rFonts w:ascii="Times New Roman" w:hAnsi="Times New Roman" w:cs="Times New Roman"/>
          <w:sz w:val="24"/>
          <w:szCs w:val="24"/>
          <w:lang w:val="en-GB"/>
        </w:rPr>
        <w:fldChar w:fldCharType="end"/>
      </w:r>
      <w:r w:rsidR="00770448">
        <w:rPr>
          <w:rFonts w:ascii="Times New Roman" w:hAnsi="Times New Roman" w:cs="Times New Roman"/>
          <w:sz w:val="24"/>
          <w:szCs w:val="24"/>
          <w:lang w:val="en-GB"/>
        </w:rPr>
        <w:t>.</w:t>
      </w:r>
    </w:p>
    <w:p w14:paraId="0737F607" w14:textId="569FDCE8" w:rsidR="001D7324" w:rsidRDefault="00F6427B"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When looking at epidemics, </w:t>
      </w:r>
      <w:r w:rsidR="00BF6F0C">
        <w:rPr>
          <w:rFonts w:ascii="Times New Roman" w:hAnsi="Times New Roman" w:cs="Times New Roman"/>
          <w:sz w:val="24"/>
          <w:szCs w:val="24"/>
          <w:lang w:val="en-GB"/>
        </w:rPr>
        <w:t xml:space="preserve">trends become even more </w:t>
      </w:r>
      <w:r w:rsidR="005464C3">
        <w:rPr>
          <w:rFonts w:ascii="Times New Roman" w:hAnsi="Times New Roman" w:cs="Times New Roman"/>
          <w:sz w:val="24"/>
          <w:szCs w:val="24"/>
          <w:lang w:val="en-GB"/>
        </w:rPr>
        <w:t xml:space="preserve">complicated, as each disease </w:t>
      </w:r>
      <w:r w:rsidR="003D4D11">
        <w:rPr>
          <w:rFonts w:ascii="Times New Roman" w:hAnsi="Times New Roman" w:cs="Times New Roman"/>
          <w:sz w:val="24"/>
          <w:szCs w:val="24"/>
          <w:lang w:val="en-GB"/>
        </w:rPr>
        <w:t xml:space="preserve">is characterised by a </w:t>
      </w:r>
      <w:r w:rsidR="006927A3">
        <w:rPr>
          <w:rFonts w:ascii="Times New Roman" w:hAnsi="Times New Roman" w:cs="Times New Roman"/>
          <w:sz w:val="24"/>
          <w:szCs w:val="24"/>
          <w:lang w:val="en-GB"/>
        </w:rPr>
        <w:t>set of age and gender specific mortality rates</w:t>
      </w:r>
      <w:r w:rsidR="00D47AC7">
        <w:rPr>
          <w:rFonts w:ascii="Times New Roman" w:hAnsi="Times New Roman" w:cs="Times New Roman"/>
          <w:sz w:val="24"/>
          <w:szCs w:val="24"/>
          <w:lang w:val="en-GB"/>
        </w:rPr>
        <w:t xml:space="preserve">. For example, </w:t>
      </w:r>
      <w:r w:rsidR="001A6AA8">
        <w:rPr>
          <w:rFonts w:ascii="Times New Roman" w:hAnsi="Times New Roman" w:cs="Times New Roman"/>
          <w:sz w:val="24"/>
          <w:szCs w:val="24"/>
          <w:lang w:val="en-GB"/>
        </w:rPr>
        <w:t>the risk of dying of a cardiovascular disease increase</w:t>
      </w:r>
      <w:r w:rsidR="00760953">
        <w:rPr>
          <w:rFonts w:ascii="Times New Roman" w:hAnsi="Times New Roman" w:cs="Times New Roman"/>
          <w:sz w:val="24"/>
          <w:szCs w:val="24"/>
          <w:lang w:val="en-GB"/>
        </w:rPr>
        <w:t>s</w:t>
      </w:r>
      <w:r w:rsidR="001A6AA8">
        <w:rPr>
          <w:rFonts w:ascii="Times New Roman" w:hAnsi="Times New Roman" w:cs="Times New Roman"/>
          <w:sz w:val="24"/>
          <w:szCs w:val="24"/>
          <w:lang w:val="en-GB"/>
        </w:rPr>
        <w:t xml:space="preserve"> with age</w:t>
      </w:r>
      <w:r w:rsidR="00A85C50">
        <w:rPr>
          <w:rFonts w:ascii="Times New Roman" w:hAnsi="Times New Roman" w:cs="Times New Roman"/>
          <w:sz w:val="24"/>
          <w:szCs w:val="24"/>
          <w:lang w:val="en-GB"/>
        </w:rPr>
        <w:t xml:space="preserve"> </w:t>
      </w:r>
      <w:r w:rsidR="00A85C50">
        <w:rPr>
          <w:rFonts w:ascii="Times New Roman" w:hAnsi="Times New Roman" w:cs="Times New Roman"/>
          <w:sz w:val="24"/>
          <w:szCs w:val="24"/>
          <w:lang w:val="en-GB"/>
        </w:rPr>
        <w:fldChar w:fldCharType="begin"/>
      </w:r>
      <w:r w:rsidR="00A85C50">
        <w:rPr>
          <w:rFonts w:ascii="Times New Roman" w:hAnsi="Times New Roman" w:cs="Times New Roman"/>
          <w:sz w:val="24"/>
          <w:szCs w:val="24"/>
          <w:lang w:val="en-GB"/>
        </w:rPr>
        <w:instrText xml:space="preserve"> ADDIN ZOTERO_ITEM CSL_CITATION {"citationID":"5VPD0QmO","properties":{"formattedCitation":"(Autralian Institute of Health and Welfare 2010)","plainCitation":"(Autralian Institute of Health and Welfare 2010)","noteIndex":0},"citationItems":[{"id":597,"uris":["http://zotero.org/users/5010345/items/XUHAFFZE"],"uri":["http://zotero.org/users/5010345/items/XUHAFFZE"],"itemData":{"id":597,"type":"report","title":"Cardiovascular disease mortality. Trends at different ages","collection-title":"Cardiovascular series","publisher":"Autralian Institute of Health and Welfare","publisher-place":"Canberra: AIHW","event-place":"Canberra: AIHW","number":"31. Cat; no.47","issued":{"date-parts":[["2010"]]}}}],"schema":"https://github.com/citation-style-language/schema/raw/master/csl-citation.json"} </w:instrText>
      </w:r>
      <w:r w:rsidR="00A85C50">
        <w:rPr>
          <w:rFonts w:ascii="Times New Roman" w:hAnsi="Times New Roman" w:cs="Times New Roman"/>
          <w:sz w:val="24"/>
          <w:szCs w:val="24"/>
          <w:lang w:val="en-GB"/>
        </w:rPr>
        <w:fldChar w:fldCharType="separate"/>
      </w:r>
      <w:r w:rsidR="00A85C50" w:rsidRPr="00BF29F6">
        <w:rPr>
          <w:rFonts w:ascii="Times New Roman" w:hAnsi="Times New Roman" w:cs="Times New Roman"/>
          <w:sz w:val="24"/>
          <w:lang w:val="en-GB"/>
        </w:rPr>
        <w:t>(Au</w:t>
      </w:r>
      <w:r w:rsidR="007815DF">
        <w:rPr>
          <w:rFonts w:ascii="Times New Roman" w:hAnsi="Times New Roman" w:cs="Times New Roman"/>
          <w:sz w:val="24"/>
          <w:lang w:val="en-GB"/>
        </w:rPr>
        <w:t>s</w:t>
      </w:r>
      <w:r w:rsidR="00A85C50" w:rsidRPr="00BF29F6">
        <w:rPr>
          <w:rFonts w:ascii="Times New Roman" w:hAnsi="Times New Roman" w:cs="Times New Roman"/>
          <w:sz w:val="24"/>
          <w:lang w:val="en-GB"/>
        </w:rPr>
        <w:t>tralian Institute of Health and Welfare 2010)</w:t>
      </w:r>
      <w:r w:rsidR="00A85C50">
        <w:rPr>
          <w:rFonts w:ascii="Times New Roman" w:hAnsi="Times New Roman" w:cs="Times New Roman"/>
          <w:sz w:val="24"/>
          <w:szCs w:val="24"/>
          <w:lang w:val="en-GB"/>
        </w:rPr>
        <w:fldChar w:fldCharType="end"/>
      </w:r>
      <w:r w:rsidR="00D35283">
        <w:rPr>
          <w:rFonts w:ascii="Times New Roman" w:hAnsi="Times New Roman" w:cs="Times New Roman"/>
          <w:sz w:val="24"/>
          <w:szCs w:val="24"/>
          <w:lang w:val="en-GB"/>
        </w:rPr>
        <w:t xml:space="preserve">, while </w:t>
      </w:r>
      <w:r w:rsidR="008A5B63">
        <w:rPr>
          <w:rFonts w:ascii="Times New Roman" w:hAnsi="Times New Roman" w:cs="Times New Roman"/>
          <w:sz w:val="24"/>
          <w:szCs w:val="24"/>
          <w:lang w:val="en-GB"/>
        </w:rPr>
        <w:t>malaria</w:t>
      </w:r>
      <w:r w:rsidR="00D35283">
        <w:rPr>
          <w:rFonts w:ascii="Times New Roman" w:hAnsi="Times New Roman" w:cs="Times New Roman"/>
          <w:sz w:val="24"/>
          <w:szCs w:val="24"/>
          <w:lang w:val="en-GB"/>
        </w:rPr>
        <w:t xml:space="preserve">, </w:t>
      </w:r>
      <w:r w:rsidR="00760953">
        <w:rPr>
          <w:rFonts w:ascii="Times New Roman" w:hAnsi="Times New Roman" w:cs="Times New Roman"/>
          <w:sz w:val="24"/>
          <w:szCs w:val="24"/>
          <w:lang w:val="en-GB"/>
        </w:rPr>
        <w:t>a</w:t>
      </w:r>
      <w:r w:rsidR="00D35283">
        <w:rPr>
          <w:rFonts w:ascii="Times New Roman" w:hAnsi="Times New Roman" w:cs="Times New Roman"/>
          <w:sz w:val="24"/>
          <w:szCs w:val="24"/>
          <w:lang w:val="en-GB"/>
        </w:rPr>
        <w:t>n infectious disease,</w:t>
      </w:r>
      <w:r w:rsidR="008A5B63">
        <w:rPr>
          <w:rFonts w:ascii="Times New Roman" w:hAnsi="Times New Roman" w:cs="Times New Roman"/>
          <w:sz w:val="24"/>
          <w:szCs w:val="24"/>
          <w:lang w:val="en-GB"/>
        </w:rPr>
        <w:t xml:space="preserve"> affects predominantly young children </w:t>
      </w:r>
      <w:r w:rsidR="00D35283">
        <w:rPr>
          <w:rFonts w:ascii="Times New Roman" w:hAnsi="Times New Roman" w:cs="Times New Roman"/>
          <w:sz w:val="24"/>
          <w:szCs w:val="24"/>
          <w:lang w:val="en-GB"/>
        </w:rPr>
        <w:fldChar w:fldCharType="begin"/>
      </w:r>
      <w:r w:rsidR="00D35283">
        <w:rPr>
          <w:rFonts w:ascii="Times New Roman" w:hAnsi="Times New Roman" w:cs="Times New Roman"/>
          <w:sz w:val="24"/>
          <w:szCs w:val="24"/>
          <w:lang w:val="en-GB"/>
        </w:rPr>
        <w:instrText xml:space="preserve"> ADDIN ZOTERO_ITEM CSL_CITATION {"citationID":"6qS9tIqD","properties":{"formattedCitation":"(World Health Organization 2018)","plainCitation":"(World Health Organization 2018)","noteIndex":0},"citationItems":[{"id":600,"uris":["http://zotero.org/users/5010345/items/6S9CC2YT"],"uri":["http://zotero.org/users/5010345/items/6S9CC2YT"],"itemData":{"id":600,"type":"report","title":"World Malaria Report","publisher":"World Health Organization","URL":"https://apps.who.int/iris/bitstream/handle/10665/275867/9789241565653-eng.pdf","issued":{"date-parts":[["2018"]]}}}],"schema":"https://github.com/citation-style-language/schema/raw/master/csl-citation.json"} </w:instrText>
      </w:r>
      <w:r w:rsidR="00D35283">
        <w:rPr>
          <w:rFonts w:ascii="Times New Roman" w:hAnsi="Times New Roman" w:cs="Times New Roman"/>
          <w:sz w:val="24"/>
          <w:szCs w:val="24"/>
          <w:lang w:val="en-GB"/>
        </w:rPr>
        <w:fldChar w:fldCharType="separate"/>
      </w:r>
      <w:r w:rsidR="00D35283" w:rsidRPr="00BF29F6">
        <w:rPr>
          <w:rFonts w:ascii="Times New Roman" w:hAnsi="Times New Roman" w:cs="Times New Roman"/>
          <w:sz w:val="24"/>
          <w:lang w:val="en-GB"/>
        </w:rPr>
        <w:t>(World Health Organization 2018)</w:t>
      </w:r>
      <w:r w:rsidR="00D35283">
        <w:rPr>
          <w:rFonts w:ascii="Times New Roman" w:hAnsi="Times New Roman" w:cs="Times New Roman"/>
          <w:sz w:val="24"/>
          <w:szCs w:val="24"/>
          <w:lang w:val="en-GB"/>
        </w:rPr>
        <w:fldChar w:fldCharType="end"/>
      </w:r>
      <w:r w:rsidR="003D4D11">
        <w:rPr>
          <w:rFonts w:ascii="Times New Roman" w:hAnsi="Times New Roman" w:cs="Times New Roman"/>
          <w:sz w:val="24"/>
          <w:szCs w:val="24"/>
          <w:lang w:val="en-GB"/>
        </w:rPr>
        <w:t>.</w:t>
      </w:r>
      <w:r w:rsidR="00B46B8C">
        <w:rPr>
          <w:rFonts w:ascii="Times New Roman" w:hAnsi="Times New Roman" w:cs="Times New Roman"/>
          <w:sz w:val="24"/>
          <w:szCs w:val="24"/>
          <w:lang w:val="en-GB"/>
        </w:rPr>
        <w:t xml:space="preserve"> </w:t>
      </w:r>
      <w:r w:rsidR="00C93B02">
        <w:rPr>
          <w:rFonts w:ascii="Times New Roman" w:hAnsi="Times New Roman" w:cs="Times New Roman"/>
          <w:sz w:val="24"/>
          <w:szCs w:val="24"/>
          <w:lang w:val="en-GB"/>
        </w:rPr>
        <w:t xml:space="preserve">Moreover, </w:t>
      </w:r>
      <w:r w:rsidR="006927A3">
        <w:rPr>
          <w:rFonts w:ascii="Times New Roman" w:hAnsi="Times New Roman" w:cs="Times New Roman"/>
          <w:sz w:val="24"/>
          <w:szCs w:val="24"/>
          <w:lang w:val="en-GB"/>
        </w:rPr>
        <w:t xml:space="preserve">age can interact with gender, </w:t>
      </w:r>
      <w:r w:rsidR="0074310D">
        <w:rPr>
          <w:rFonts w:ascii="Times New Roman" w:hAnsi="Times New Roman" w:cs="Times New Roman"/>
          <w:sz w:val="24"/>
          <w:szCs w:val="24"/>
          <w:lang w:val="en-GB"/>
        </w:rPr>
        <w:t xml:space="preserve">adding to the complexity </w:t>
      </w:r>
      <w:commentRangeStart w:id="17"/>
      <w:commentRangeStart w:id="18"/>
      <w:commentRangeStart w:id="19"/>
      <w:r w:rsidR="0074310D">
        <w:rPr>
          <w:rFonts w:ascii="Times New Roman" w:hAnsi="Times New Roman" w:cs="Times New Roman"/>
          <w:sz w:val="24"/>
          <w:szCs w:val="24"/>
          <w:lang w:val="en-GB"/>
        </w:rPr>
        <w:t xml:space="preserve"> of</w:t>
      </w:r>
      <w:r w:rsidR="006927A3">
        <w:rPr>
          <w:rFonts w:ascii="Times New Roman" w:hAnsi="Times New Roman" w:cs="Times New Roman"/>
          <w:sz w:val="24"/>
          <w:szCs w:val="24"/>
          <w:lang w:val="en-GB"/>
        </w:rPr>
        <w:t xml:space="preserve"> mortality patterns </w:t>
      </w:r>
      <w:commentRangeEnd w:id="17"/>
      <w:r w:rsidR="007815DF">
        <w:rPr>
          <w:rStyle w:val="CommentReference"/>
        </w:rPr>
        <w:commentReference w:id="17"/>
      </w:r>
      <w:commentRangeEnd w:id="18"/>
      <w:r w:rsidR="0074310D">
        <w:rPr>
          <w:rStyle w:val="CommentReference"/>
        </w:rPr>
        <w:commentReference w:id="18"/>
      </w:r>
      <w:commentRangeEnd w:id="19"/>
      <w:r w:rsidR="00C71B36">
        <w:rPr>
          <w:rStyle w:val="CommentReference"/>
        </w:rPr>
        <w:commentReference w:id="19"/>
      </w:r>
      <w:r w:rsidR="006927A3">
        <w:rPr>
          <w:rFonts w:ascii="Times New Roman" w:hAnsi="Times New Roman" w:cs="Times New Roman"/>
          <w:sz w:val="24"/>
          <w:szCs w:val="24"/>
          <w:lang w:val="en-GB"/>
        </w:rPr>
        <w:fldChar w:fldCharType="begin"/>
      </w:r>
      <w:r w:rsidR="006927A3">
        <w:rPr>
          <w:rFonts w:ascii="Times New Roman" w:hAnsi="Times New Roman" w:cs="Times New Roman"/>
          <w:sz w:val="24"/>
          <w:szCs w:val="24"/>
          <w:lang w:val="en-GB"/>
        </w:rPr>
        <w:instrText xml:space="preserve"> ADDIN ZOTERO_ITEM CSL_CITATION {"citationID":"uRIA5KHY","properties":{"formattedCitation":"(Garenne 2015)","plainCitation":"(Garenne 2015)","noteIndex":0},"citationItems":[{"id":601,"uris":["http://zotero.org/users/5010345/items/LCCZDWMD"],"uri":["http://zotero.org/users/5010345/items/LCCZDWMD"],"itemData":{"id":601,"type":"article-journal","title":"Demographic Evidence of Sex Differences in Vulnerability to Infectious Diseases","container-title":"The Journal of Infectious Diseases","page":"331-332","volume":"211","issue":"2","source":"academic.oup.com","abstract":"To the Editor—The journal's recent supplement on sex differences in susceptibility and response to infectious diseases was an excellent initiative for promoting","DOI":"10.1093/infdis/jiu448","ISSN":"0022-1899","journalAbbreviation":"J Infect Dis","language":"en","author":[{"family":"Garenne","given":"Michel"}],"issued":{"date-parts":[["2015",1,15]]}}}],"schema":"https://github.com/citation-style-language/schema/raw/master/csl-citation.json"} </w:instrText>
      </w:r>
      <w:r w:rsidR="006927A3">
        <w:rPr>
          <w:rFonts w:ascii="Times New Roman" w:hAnsi="Times New Roman" w:cs="Times New Roman"/>
          <w:sz w:val="24"/>
          <w:szCs w:val="24"/>
          <w:lang w:val="en-GB"/>
        </w:rPr>
        <w:fldChar w:fldCharType="separate"/>
      </w:r>
      <w:r w:rsidR="006927A3" w:rsidRPr="00BF29F6">
        <w:rPr>
          <w:rFonts w:ascii="Times New Roman" w:hAnsi="Times New Roman" w:cs="Times New Roman"/>
          <w:sz w:val="24"/>
          <w:lang w:val="en-GB"/>
        </w:rPr>
        <w:t>(</w:t>
      </w:r>
      <w:proofErr w:type="spellStart"/>
      <w:r w:rsidR="006927A3" w:rsidRPr="00BF29F6">
        <w:rPr>
          <w:rFonts w:ascii="Times New Roman" w:hAnsi="Times New Roman" w:cs="Times New Roman"/>
          <w:sz w:val="24"/>
          <w:lang w:val="en-GB"/>
        </w:rPr>
        <w:t>Garenne</w:t>
      </w:r>
      <w:proofErr w:type="spellEnd"/>
      <w:r w:rsidR="006927A3" w:rsidRPr="00BF29F6">
        <w:rPr>
          <w:rFonts w:ascii="Times New Roman" w:hAnsi="Times New Roman" w:cs="Times New Roman"/>
          <w:sz w:val="24"/>
          <w:lang w:val="en-GB"/>
        </w:rPr>
        <w:t xml:space="preserve"> 2015)</w:t>
      </w:r>
      <w:r w:rsidR="006927A3">
        <w:rPr>
          <w:rFonts w:ascii="Times New Roman" w:hAnsi="Times New Roman" w:cs="Times New Roman"/>
          <w:sz w:val="24"/>
          <w:szCs w:val="24"/>
          <w:lang w:val="en-GB"/>
        </w:rPr>
        <w:fldChar w:fldCharType="end"/>
      </w:r>
      <w:r w:rsidR="006927A3">
        <w:rPr>
          <w:rFonts w:ascii="Times New Roman" w:hAnsi="Times New Roman" w:cs="Times New Roman"/>
          <w:sz w:val="24"/>
          <w:szCs w:val="24"/>
          <w:lang w:val="en-GB"/>
        </w:rPr>
        <w:t>. Finally, s</w:t>
      </w:r>
      <w:r w:rsidR="00BB111A">
        <w:rPr>
          <w:rFonts w:ascii="Times New Roman" w:hAnsi="Times New Roman" w:cs="Times New Roman"/>
          <w:sz w:val="24"/>
          <w:szCs w:val="24"/>
          <w:lang w:val="en-GB"/>
        </w:rPr>
        <w:t xml:space="preserve">ocial characteristics </w:t>
      </w:r>
      <w:r w:rsidR="002C1002">
        <w:rPr>
          <w:rFonts w:ascii="Times New Roman" w:hAnsi="Times New Roman" w:cs="Times New Roman"/>
          <w:sz w:val="24"/>
          <w:szCs w:val="24"/>
          <w:lang w:val="en-GB"/>
        </w:rPr>
        <w:t xml:space="preserve">can also be determinants of </w:t>
      </w:r>
      <w:r w:rsidR="00977DA3">
        <w:rPr>
          <w:rFonts w:ascii="Times New Roman" w:hAnsi="Times New Roman" w:cs="Times New Roman"/>
          <w:sz w:val="24"/>
          <w:szCs w:val="24"/>
          <w:lang w:val="en-GB"/>
        </w:rPr>
        <w:t>morbidity and mortality</w:t>
      </w:r>
      <w:r w:rsidR="00250694">
        <w:rPr>
          <w:rFonts w:ascii="Times New Roman" w:hAnsi="Times New Roman" w:cs="Times New Roman"/>
          <w:sz w:val="24"/>
          <w:szCs w:val="24"/>
          <w:lang w:val="en-GB"/>
        </w:rPr>
        <w:t xml:space="preserve">, because of the prevalence of certain </w:t>
      </w:r>
      <w:r w:rsidR="007815DF">
        <w:rPr>
          <w:rFonts w:ascii="Times New Roman" w:hAnsi="Times New Roman" w:cs="Times New Roman"/>
          <w:sz w:val="24"/>
          <w:szCs w:val="24"/>
          <w:lang w:val="en-GB"/>
        </w:rPr>
        <w:t xml:space="preserve">ways </w:t>
      </w:r>
      <w:r w:rsidR="00250694">
        <w:rPr>
          <w:rFonts w:ascii="Times New Roman" w:hAnsi="Times New Roman" w:cs="Times New Roman"/>
          <w:sz w:val="24"/>
          <w:szCs w:val="24"/>
          <w:lang w:val="en-GB"/>
        </w:rPr>
        <w:t xml:space="preserve">of transmission </w:t>
      </w:r>
      <w:r w:rsidR="00C93B02">
        <w:rPr>
          <w:rFonts w:ascii="Times New Roman" w:hAnsi="Times New Roman" w:cs="Times New Roman"/>
          <w:sz w:val="24"/>
          <w:szCs w:val="24"/>
          <w:lang w:val="en-GB"/>
        </w:rPr>
        <w:t>or different access to health care, as was the case, for example, d</w:t>
      </w:r>
      <w:r w:rsidR="00977DA3">
        <w:rPr>
          <w:rFonts w:ascii="Times New Roman" w:hAnsi="Times New Roman" w:cs="Times New Roman"/>
          <w:sz w:val="24"/>
          <w:szCs w:val="24"/>
          <w:lang w:val="en-GB"/>
        </w:rPr>
        <w:t>uring the AIDS/HIV epidemics of the 1980s in the USA</w:t>
      </w:r>
      <w:r w:rsidR="00C93B02">
        <w:rPr>
          <w:rFonts w:ascii="Times New Roman" w:hAnsi="Times New Roman" w:cs="Times New Roman"/>
          <w:sz w:val="24"/>
          <w:szCs w:val="24"/>
          <w:lang w:val="en-GB"/>
        </w:rPr>
        <w:t xml:space="preserve"> </w:t>
      </w:r>
      <w:r w:rsidR="00C93B02">
        <w:rPr>
          <w:rFonts w:ascii="Times New Roman" w:hAnsi="Times New Roman" w:cs="Times New Roman"/>
          <w:sz w:val="24"/>
          <w:szCs w:val="24"/>
          <w:lang w:val="en-GB"/>
        </w:rPr>
        <w:fldChar w:fldCharType="begin"/>
      </w:r>
      <w:r w:rsidR="00C93B02">
        <w:rPr>
          <w:rFonts w:ascii="Times New Roman" w:hAnsi="Times New Roman" w:cs="Times New Roman"/>
          <w:sz w:val="24"/>
          <w:szCs w:val="24"/>
          <w:lang w:val="en-GB"/>
        </w:rPr>
        <w:instrText xml:space="preserve"> ADDIN ZOTERO_ITEM CSL_CITATION {"citationID":"E3a6RQES","properties":{"formattedCitation":"(Gaylin and Kates 1997)","plainCitation":"(Gaylin and Kates 1997)","noteIndex":0},"citationItems":[{"id":552,"uris":["http://zotero.org/users/5010345/items/TV6FCZAS"],"uri":["http://zotero.org/users/5010345/items/TV6FCZAS"],"itemData":{"id":552,"type":"article-journal","title":"Refocusing the lens: Epidemiologic transition theory, mortality differentials, and the AIDS pandemic","container-title":"Social Science &amp; Medicine","page":"609-621","volume":"44","issue":"5","source":"ScienceDirect","abstract":"The epidemiologic transition theory presented first by Omran [Omram, A. R. (1971) The epidemiologic transition: a theory of the epidemiology of population change, Mildbank Quarterly 49(4), 509–538] was designed to explain global trends in the dynamic relationship between epidemiological phenomena and demographic change. This paper argues that universalizing this theory only partially serves to explain mortality declines over the last century and eclipses key epidemiologic differences between population subgroups based on socioeconomic status, race, and sex. This paper examines morbidity and mortality differentials between population subgroups and demonstrates important inconsistencies with the optimistic trends implied by the epidemiologic transition theory, an argument further developed using the HIV/AIDS pandemic as a case study. The paper argues that these differences should be brought from margins to center to present a more complex and comprehensive picture of how population subgroups experience epidemiologic transitions differently.","DOI":"10.1016/S0277-9536(96)00212-2","ISSN":"0277-9536","title-short":"Refocusing the lens","journalAbbreviation":"Social Science &amp; Medicine","language":"en","author":[{"family":"Gaylin","given":"Daniel S"},{"family":"Kates","given":"Jennifer"}],"issued":{"date-parts":[["1997",3,1]]}}}],"schema":"https://github.com/citation-style-language/schema/raw/master/csl-citation.json"} </w:instrText>
      </w:r>
      <w:r w:rsidR="00C93B02">
        <w:rPr>
          <w:rFonts w:ascii="Times New Roman" w:hAnsi="Times New Roman" w:cs="Times New Roman"/>
          <w:sz w:val="24"/>
          <w:szCs w:val="24"/>
          <w:lang w:val="en-GB"/>
        </w:rPr>
        <w:fldChar w:fldCharType="separate"/>
      </w:r>
      <w:r w:rsidR="00C93B02" w:rsidRPr="00BF29F6">
        <w:rPr>
          <w:rFonts w:ascii="Times New Roman" w:hAnsi="Times New Roman" w:cs="Times New Roman"/>
          <w:sz w:val="24"/>
          <w:lang w:val="en-GB"/>
        </w:rPr>
        <w:t>(Gaylin and Kates 1997)</w:t>
      </w:r>
      <w:r w:rsidR="00C93B02">
        <w:rPr>
          <w:rFonts w:ascii="Times New Roman" w:hAnsi="Times New Roman" w:cs="Times New Roman"/>
          <w:sz w:val="24"/>
          <w:szCs w:val="24"/>
          <w:lang w:val="en-GB"/>
        </w:rPr>
        <w:fldChar w:fldCharType="end"/>
      </w:r>
      <w:r w:rsidR="00C93B02">
        <w:rPr>
          <w:rFonts w:ascii="Times New Roman" w:hAnsi="Times New Roman" w:cs="Times New Roman"/>
          <w:sz w:val="24"/>
          <w:szCs w:val="24"/>
          <w:lang w:val="en-GB"/>
        </w:rPr>
        <w:t>.</w:t>
      </w:r>
      <w:r w:rsidR="00FC5032">
        <w:rPr>
          <w:rFonts w:ascii="Times New Roman" w:hAnsi="Times New Roman" w:cs="Times New Roman"/>
          <w:sz w:val="24"/>
          <w:szCs w:val="24"/>
          <w:lang w:val="en-GB"/>
        </w:rPr>
        <w:t xml:space="preserve">Of </w:t>
      </w:r>
      <w:r w:rsidR="006C5B18">
        <w:rPr>
          <w:rFonts w:ascii="Times New Roman" w:hAnsi="Times New Roman" w:cs="Times New Roman"/>
          <w:sz w:val="24"/>
          <w:szCs w:val="24"/>
          <w:lang w:val="en-GB"/>
        </w:rPr>
        <w:t>the three epidemics</w:t>
      </w:r>
      <w:r w:rsidR="00720754">
        <w:rPr>
          <w:rFonts w:ascii="Times New Roman" w:hAnsi="Times New Roman" w:cs="Times New Roman"/>
          <w:sz w:val="24"/>
          <w:szCs w:val="24"/>
          <w:lang w:val="en-GB"/>
        </w:rPr>
        <w:t xml:space="preserve"> we consider</w:t>
      </w:r>
      <w:r w:rsidR="006C5B18">
        <w:rPr>
          <w:rFonts w:ascii="Times New Roman" w:hAnsi="Times New Roman" w:cs="Times New Roman"/>
          <w:sz w:val="24"/>
          <w:szCs w:val="24"/>
          <w:lang w:val="en-GB"/>
        </w:rPr>
        <w:t>, two were caused by measles</w:t>
      </w:r>
      <w:r w:rsidR="00E265ED">
        <w:rPr>
          <w:rFonts w:ascii="Times New Roman" w:hAnsi="Times New Roman" w:cs="Times New Roman"/>
          <w:sz w:val="24"/>
          <w:szCs w:val="24"/>
          <w:lang w:val="en-GB"/>
        </w:rPr>
        <w:t>, which traditionally affects children</w:t>
      </w:r>
      <w:r w:rsidR="00C16433">
        <w:rPr>
          <w:rFonts w:ascii="Times New Roman" w:hAnsi="Times New Roman" w:cs="Times New Roman"/>
          <w:sz w:val="24"/>
          <w:szCs w:val="24"/>
          <w:lang w:val="en-GB"/>
        </w:rPr>
        <w:t xml:space="preserve">, </w:t>
      </w:r>
      <w:r w:rsidR="009B46AB">
        <w:rPr>
          <w:rFonts w:ascii="Times New Roman" w:hAnsi="Times New Roman" w:cs="Times New Roman"/>
          <w:sz w:val="24"/>
          <w:szCs w:val="24"/>
          <w:lang w:val="en-GB"/>
        </w:rPr>
        <w:t xml:space="preserve">but also non-immunised adults, </w:t>
      </w:r>
      <w:r w:rsidR="00B95A55">
        <w:rPr>
          <w:rFonts w:ascii="Times New Roman" w:hAnsi="Times New Roman" w:cs="Times New Roman"/>
          <w:sz w:val="24"/>
          <w:szCs w:val="24"/>
          <w:lang w:val="en-GB"/>
        </w:rPr>
        <w:t xml:space="preserve">common in isolated communities </w:t>
      </w:r>
      <w:r w:rsidR="00252DD7">
        <w:rPr>
          <w:rFonts w:ascii="Times New Roman" w:hAnsi="Times New Roman" w:cs="Times New Roman"/>
          <w:sz w:val="24"/>
          <w:szCs w:val="24"/>
          <w:lang w:val="en-GB"/>
        </w:rPr>
        <w:t>previously spared by the virus.</w:t>
      </w:r>
      <w:r w:rsidR="00F87547">
        <w:rPr>
          <w:rFonts w:ascii="Times New Roman" w:hAnsi="Times New Roman" w:cs="Times New Roman"/>
          <w:sz w:val="24"/>
          <w:szCs w:val="24"/>
          <w:lang w:val="en-GB"/>
        </w:rPr>
        <w:t xml:space="preserve"> The </w:t>
      </w:r>
      <w:r w:rsidR="00ED10A2">
        <w:rPr>
          <w:rFonts w:ascii="Times New Roman" w:hAnsi="Times New Roman" w:cs="Times New Roman"/>
          <w:sz w:val="24"/>
          <w:szCs w:val="24"/>
          <w:lang w:val="en-GB"/>
        </w:rPr>
        <w:t xml:space="preserve">last crises we analyse was </w:t>
      </w:r>
      <w:r w:rsidR="002170B6">
        <w:rPr>
          <w:rFonts w:ascii="Times New Roman" w:hAnsi="Times New Roman" w:cs="Times New Roman"/>
          <w:sz w:val="24"/>
          <w:szCs w:val="24"/>
          <w:lang w:val="en-GB"/>
        </w:rPr>
        <w:t>a typhus and dysentery epidemic, diseases which kill especially weakened individuals, such as children and the elderly</w:t>
      </w:r>
      <w:r w:rsidR="009A315B">
        <w:rPr>
          <w:rFonts w:ascii="Times New Roman" w:hAnsi="Times New Roman" w:cs="Times New Roman"/>
          <w:sz w:val="24"/>
          <w:szCs w:val="24"/>
          <w:lang w:val="en-GB"/>
        </w:rPr>
        <w:t xml:space="preserve"> </w:t>
      </w:r>
      <w:r w:rsidR="009A315B">
        <w:rPr>
          <w:rFonts w:ascii="Times New Roman" w:hAnsi="Times New Roman" w:cs="Times New Roman"/>
          <w:sz w:val="24"/>
          <w:szCs w:val="24"/>
          <w:lang w:val="en-GB"/>
        </w:rPr>
        <w:fldChar w:fldCharType="begin"/>
      </w:r>
      <w:r w:rsidR="009A315B">
        <w:rPr>
          <w:rFonts w:ascii="Times New Roman" w:hAnsi="Times New Roman" w:cs="Times New Roman"/>
          <w:sz w:val="24"/>
          <w:szCs w:val="24"/>
          <w:lang w:val="en-GB"/>
        </w:rPr>
        <w:instrText xml:space="preserve"> ADDIN ZOTERO_ITEM CSL_CITATION {"citationID":"wJW9COPr","properties":{"formattedCitation":"(Castenbrandt 2014)","plainCitation":"(Castenbrandt 2014)","noteIndex":0},"citationItems":[{"id":574,"uris":["http://zotero.org/users/5010345/items/7ZVRMYKA"],"uri":["http://zotero.org/users/5010345/items/7ZVRMYKA"],"itemData":{"id":574,"type":"article-journal","title":"A forgotten plague","container-title":"Scandinavian Journal of History","page":"612-639","volume":"39","issue":"5","source":"Taylor and Francis+NEJM","abstract":"Dysentery, or rödsot, as the disease was previously known in Sweden, continues to be a major scourge in developing countries. However, the disease has almost disappeared in the West. Very different circumstances prevailed before infectious diseases declined as some of the major causes of death during the 19th century. In that era, 10,000 people could die of dysentery in a single year in Sweden. The demographic consequences of dysentery in Sweden and the causes of the disease and its disappearance are discussed in this article. It is shown here that despite the devastating effects of dysentery epidemics, most government actions were targeted at cholera. Considerable regional and local differences are revealed as the disease is mapped over Sweden. Clusters of high mortality formed, and even in hard-hit Jönköping County some parishes were almost never affected. It becomes apparent that the outbreaks have been the result of complex interactions between different variables and have led to widespread disease of uneven and often epidemic proportions.For the statistical analyses the digitized source material of the Demographic Data Base (DDB) at Umeå University has been used, containing statistical demographic data gathered from parishes from all over Sweden. Other sources drawn upon include published statistical data, reports from district medical officers, newspapers, parish registers, and maps.","DOI":"10.1080/03468755.2014.953199","ISSN":"0346-8755","author":[{"family":"Castenbrandt","given":"Helene"}],"issued":{"date-parts":[["2014",10,20]]}}}],"schema":"https://github.com/citation-style-language/schema/raw/master/csl-citation.json"} </w:instrText>
      </w:r>
      <w:r w:rsidR="009A315B">
        <w:rPr>
          <w:rFonts w:ascii="Times New Roman" w:hAnsi="Times New Roman" w:cs="Times New Roman"/>
          <w:sz w:val="24"/>
          <w:szCs w:val="24"/>
          <w:lang w:val="en-GB"/>
        </w:rPr>
        <w:fldChar w:fldCharType="separate"/>
      </w:r>
      <w:r w:rsidR="009A315B" w:rsidRPr="003129F9">
        <w:rPr>
          <w:rFonts w:ascii="Times New Roman" w:hAnsi="Times New Roman" w:cs="Times New Roman"/>
          <w:sz w:val="24"/>
          <w:lang w:val="en-GB"/>
        </w:rPr>
        <w:t>(Castenbrandt 2014)</w:t>
      </w:r>
      <w:r w:rsidR="009A315B">
        <w:rPr>
          <w:rFonts w:ascii="Times New Roman" w:hAnsi="Times New Roman" w:cs="Times New Roman"/>
          <w:sz w:val="24"/>
          <w:szCs w:val="24"/>
          <w:lang w:val="en-GB"/>
        </w:rPr>
        <w:fldChar w:fldCharType="end"/>
      </w:r>
      <w:r w:rsidR="002170B6">
        <w:rPr>
          <w:rFonts w:ascii="Times New Roman" w:hAnsi="Times New Roman" w:cs="Times New Roman"/>
          <w:sz w:val="24"/>
          <w:szCs w:val="24"/>
          <w:lang w:val="en-GB"/>
        </w:rPr>
        <w:t>.</w:t>
      </w:r>
    </w:p>
    <w:p w14:paraId="2994F188" w14:textId="040A3B75" w:rsidR="00E353EF" w:rsidRPr="00D013BF" w:rsidRDefault="00E353EF" w:rsidP="00C1723D">
      <w:pPr>
        <w:spacing w:line="360" w:lineRule="auto"/>
        <w:jc w:val="both"/>
        <w:rPr>
          <w:rFonts w:ascii="Times New Roman" w:hAnsi="Times New Roman" w:cs="Times New Roman"/>
          <w:b/>
          <w:sz w:val="24"/>
          <w:szCs w:val="24"/>
          <w:lang w:val="en-GB"/>
        </w:rPr>
      </w:pPr>
      <w:r w:rsidRPr="00D013BF">
        <w:rPr>
          <w:rFonts w:ascii="Times New Roman" w:hAnsi="Times New Roman" w:cs="Times New Roman"/>
          <w:b/>
          <w:sz w:val="24"/>
          <w:szCs w:val="24"/>
          <w:lang w:val="en-GB"/>
        </w:rPr>
        <w:t>Context</w:t>
      </w:r>
    </w:p>
    <w:p w14:paraId="17979D92" w14:textId="3D00538F" w:rsidR="00E353EF" w:rsidRPr="003C5E26" w:rsidRDefault="00E353EF" w:rsidP="00E353EF">
      <w:pPr>
        <w:spacing w:line="360" w:lineRule="auto"/>
        <w:jc w:val="both"/>
        <w:rPr>
          <w:lang w:val="en-GB"/>
        </w:rPr>
      </w:pPr>
      <w:proofErr w:type="spellStart"/>
      <w:r>
        <w:rPr>
          <w:rFonts w:ascii="Times New Roman" w:hAnsi="Times New Roman" w:cs="Times New Roman"/>
          <w:sz w:val="24"/>
          <w:szCs w:val="24"/>
          <w:lang w:val="en-GB"/>
        </w:rPr>
        <w:t>Dribe</w:t>
      </w:r>
      <w:proofErr w:type="spellEnd"/>
      <w:r>
        <w:rPr>
          <w:rFonts w:ascii="Times New Roman" w:hAnsi="Times New Roman" w:cs="Times New Roman"/>
          <w:sz w:val="24"/>
          <w:szCs w:val="24"/>
          <w:lang w:val="en-GB"/>
        </w:rPr>
        <w:t xml:space="preserve">, Olsson and </w:t>
      </w:r>
      <w:proofErr w:type="spellStart"/>
      <w:r>
        <w:rPr>
          <w:rFonts w:ascii="Times New Roman" w:hAnsi="Times New Roman" w:cs="Times New Roman"/>
          <w:sz w:val="24"/>
          <w:szCs w:val="24"/>
          <w:lang w:val="en-GB"/>
        </w:rPr>
        <w:t>Svensson</w:t>
      </w:r>
      <w:proofErr w:type="spellEnd"/>
      <w:r>
        <w:rPr>
          <w:rFonts w:ascii="Times New Roman" w:hAnsi="Times New Roman" w:cs="Times New Roman"/>
          <w:sz w:val="24"/>
          <w:szCs w:val="24"/>
          <w:lang w:val="en-GB"/>
        </w:rPr>
        <w:t xml:space="preserve">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KVUKdBWz","properties":{"formattedCitation":"(2015)","plainCitation":"(2015)","noteIndex":0},"citationItems":[{"id":577,"uris":["http://zotero.org/users/5010345/items/JW8WEF59"],"uri":["http://zotero.org/users/5010345/items/JW8WEF59"],"itemData":{"id":577,"type":"article-journal","title":"Famines in the Nordic countries, AD 536–1875","container-title":"Lund Papers in Economic History","collection-title":"Lund Papers in Economic History","volume":"138","source":"ideas.repec.org","abstract":"The first part of this paper aims at identifying the timing of famines in the Nordic countries since the middle ages. This is done by using qualitative famine reports from the literature since quantitative data on famines are scarce or non-existent, at least before the early modern period. We supplement the reports with climate data and price data. Our survey indicates that widespread famine was always a rare occurrence in the Nordic countries, despite frequent crop failures. The second part studies the regional famine pattern and its demographic characteristics in Sweden 1750–1910. This part is based on demographic data on parish level from the official statistics and price data. We identify two periods of excess mortality: the last major famine in Sweden in the early 1770s and the excess mortality in 1809 due to epidemic outbreaks. Examining the age-specific mortality and seasonality pattern in these two years of mortality crises in Sweden we show a highly similar pattern explained by similar causes of death being involved: dysentery and typhus. All age groups were affected during the crisis, but children over the age of one were hardest hit. Mortality was highest during the summer and early fall as epidemics spread rapidly through water and food. Thus, while Nordic people clearly were vulnerable to economic fluctuations, conditions rarely deteriorated to famine levels, which can be explained as a combination of a reasonably well-functioning market, a diversified economy, a population density in line with resource availability and the absence of serious political or war-related conditions conducive to famine.","URL":"https://ideas.repec.org/p/hhs/luekhi/0138.html","language":"en","author":[{"family":"Dribe","given":"Martin"},{"family":"Olsson","given":"Mats"},{"family":"Svensson","given":"Patrick"}],"issued":{"date-parts":[["2015",9,28]]},"accessed":{"date-parts":[["2019",10,27]]}},"suppress-author":true}],"schema":"https://github.com/citation-style-language/schema/raw/master/csl-citation.json"} </w:instrText>
      </w:r>
      <w:r>
        <w:rPr>
          <w:rFonts w:ascii="Times New Roman" w:hAnsi="Times New Roman" w:cs="Times New Roman"/>
          <w:sz w:val="24"/>
          <w:szCs w:val="24"/>
          <w:lang w:val="en-GB"/>
        </w:rPr>
        <w:fldChar w:fldCharType="separate"/>
      </w:r>
      <w:r w:rsidRPr="00A2715F">
        <w:rPr>
          <w:rFonts w:ascii="Times New Roman" w:hAnsi="Times New Roman" w:cs="Times New Roman"/>
          <w:sz w:val="24"/>
          <w:lang w:val="en-GB"/>
        </w:rPr>
        <w:t>(2015)</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describe the mortality response to the 1772-1773 famine and the 1808-1809 epidemic in Sweden. Crop failures in large regions of Sweden caused by unusual weather in 1772 exacerbated already high food prices and led to a famine which </w:t>
      </w:r>
      <w:r>
        <w:rPr>
          <w:rFonts w:ascii="Times New Roman" w:hAnsi="Times New Roman" w:cs="Times New Roman"/>
          <w:sz w:val="24"/>
          <w:szCs w:val="24"/>
          <w:lang w:val="en-GB"/>
        </w:rPr>
        <w:lastRenderedPageBreak/>
        <w:t xml:space="preserve">peaked the following year. In 1773 mortality rates were 86% higher in the most affected counties, compared to the others and that </w:t>
      </w:r>
      <w:r w:rsidR="002C607B">
        <w:rPr>
          <w:rFonts w:ascii="Times New Roman" w:hAnsi="Times New Roman" w:cs="Times New Roman"/>
          <w:sz w:val="24"/>
          <w:szCs w:val="24"/>
          <w:lang w:val="en-GB"/>
        </w:rPr>
        <w:t xml:space="preserve">crude death rate </w:t>
      </w:r>
      <w:r>
        <w:rPr>
          <w:rFonts w:ascii="Times New Roman" w:hAnsi="Times New Roman" w:cs="Times New Roman"/>
          <w:sz w:val="24"/>
          <w:szCs w:val="24"/>
          <w:lang w:val="en-GB"/>
        </w:rPr>
        <w:t xml:space="preserve">doubled in central Sweden. Although all age-groups were affected, children between 1 and 14 years of age suffered the most, while infants witnessed a relatively small increase in mortality. Mortality was mostly driven by nutrition-related diseases, specifically typhus and dysentery (which alone accounted for 50% of the excess mortality that year). Typhus and dysentery are also the diseases involved in the 1808-1809 epidemics, which followed troop movements involved in the Finnish War. However, the increase in mortality is thought to have resulted from epidemics than from war itself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{"citationID":"4Vf0OZjp","properties":{"formattedCitation":"(Glei et al. 2019)","plainCitation":"(Glei et al. 2019)","noteIndex":0},"citationItems":[{"id":582,"uris":["http://zotero.org/users/5010345/items/9QHVUISR"],"uri":["http://zotero.org/users/5010345/items/9QHVUISR"],"itemData":{"id":582,"type":"article","title":"Sweden - Background and documentation","publisher":"Human Morality Database","URL":"https://mortality.org/hmd/SWE/InputDB/SWEcom.pdf","author":[{"family":"Glei","given":"Dana"},{"family":"Lundström","given":"Hans"},{"family":"Wilmoth","given":"John"},{"family":"Borges","given":"Gabriel"},{"family":"Zhong","given":"Mia"},{"family":"Barbieri","given":"Magali"}],"issued":{"date-parts":[["2019"]]},"accessed":{"date-parts":[["2019",10,28]]}}}],"schema":"https://github.com/citation-style-language/schema/raw/master/csl-citation.json"} </w:instrText>
      </w:r>
      <w:r>
        <w:rPr>
          <w:rFonts w:ascii="Times New Roman" w:hAnsi="Times New Roman" w:cs="Times New Roman"/>
          <w:sz w:val="24"/>
          <w:szCs w:val="24"/>
          <w:lang w:val="en-GB"/>
        </w:rPr>
        <w:fldChar w:fldCharType="separate"/>
      </w:r>
      <w:r w:rsidRPr="00E10179">
        <w:rPr>
          <w:rFonts w:ascii="Times New Roman" w:hAnsi="Times New Roman" w:cs="Times New Roman"/>
          <w:sz w:val="24"/>
          <w:lang w:val="en-GB"/>
        </w:rPr>
        <w:t>(Glei et al. 2019)</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As a consequence, mortality follows the same age-pattern as in 1773, although the difference between children over 1 year and the other age groups is even greater.</w:t>
      </w:r>
    </w:p>
    <w:p w14:paraId="2E84A802" w14:textId="77777777" w:rsidR="00E353EF" w:rsidRDefault="00E353EF" w:rsidP="00E353EF">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In Iceland, we consider two measles epidemics, in 1846 and 1882. In both years, particularly cold spring and summer forced fishermen to concentrate in shore villages, facilitating the spread of the disease, brought by Danish sailors. In 1846, even the oldest Icelanders had never been in contact with measles, which spread rapidly through the unimmunised population. Although mortality increased for all ages, children and the elderly were affected more severely, because of their physiological weakness. The epidemic lasted from July to December and caused the death of around 3% of the whole population. The individuals that survived were better prepared to face the following epidemic in 1882, which mostly affected ages under 50. The immunisation of the population also meant that this epidemic lasted only from June to August and led to the death of around 2% of the population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{"citationID":"RfWuBn5A","properties":{"formattedCitation":"(Cliff, Haggett, and Graham 1983; Shanks et al. 2015)","plainCitation":"(Cliff, Haggett, and Graham 1983; Shanks et al. 2015)","noteIndex":0},"citationItems":[{"id":579,"uris":["http://zotero.org/users/5010345/items/IVRNGTQH"],"uri":["http://zotero.org/users/5010345/items/IVRNGTQH"],"itemData":{"id":579,"type":"article-journal","title":"Reconstruction of diffusion processes at local scales: the 1846, 1882 and 1904 measles epidemics in northwest Iceland","container-title":"Journal of Historical Geography","page":"347-368","volume":"9","issue":"4","source":"ScienceDirect","abstract":"Because medical records of individuals contracting measles were not kept in northwest lceland for epidemics before 1904, the spread of the disease in 1846 and 1882 has been traced from notifications of death recorded in burial registers and census returns. Using this evidence, a time-space matrix of measles deaths has been constructed and the dynamics of the diffusion process through a necklace of small communities strung along the coast has been analysed. In each of the three epidemics the mortality curve corresponded closely to an S-shaped logistic model, each new epidemic passing through the area more rapidly than its predecessor. The operation of a neighbourhood effect from a single point of introduction implies that the disease should move in a wave-like form through the area. Whereas the 1882 epidemic advanced steadily as a wave-front progression characteristic of the neighbourhood effect, those of 1846 and 1904 had strong spatial biases towards the parish of Eyri. The intense localization of the outbreaks in 1846 and 1904 appears not to be related directly to distinctive features in the demography or form of the settlement. In 1904 a confirmation service held in Eyri church brought many victims into contact with a measles carrier, but no special circumstances have been reported or can be deduced for 1846.","DOI":"10.1016/0305-7488(83)90254-2","ISSN":"0305-7488","title-short":"Reconstruction of diffusion processes at local scales","journalAbbreviation":"Journal of Historical Geography","language":"en","author":[{"family":"Cliff","given":"Andrew D"},{"family":"Haggett","given":"Peter"},{"family":"Graham","given":"Rosemary"}],"issued":{"date-parts":[["1983",10,1]]}}},{"id":571,"uris":["http://zotero.org/users/5010345/items/LJHSXQDS"],"uri":["http://zotero.org/users/5010345/items/LJHSXQDS"],"itemData":{"id":571,"type":"article-journal","title":"Age-specific measles mortality during the late 19th–early 20th centuries","container-title":"Epidemiology &amp; Infection","page":"3434-3441","volume":"143","issue":"16","source":"Cambridge Core","abstract":"Measles mortality fell prior to the introduction of vaccines or antibiotics. By examining historical mortality reports we sought to determine how much measles mortality was due to epidemiological factors such as isolation from major population centres or increased age at time of infection. Age-specific records were available from Aberdeen; Scotland; New Zealand and the states of Australia at the end of the 19th and beginning of the 20th centuries. Despite the relative isolation of Australia, measles mortality was concentrated in very young children similar to Aberdeen. In the more isolated states of Tasmania, Western Australia and Queensland adults made up 14–15% of measles deaths as opposed to 8–9% in Victoria, South Australia and New South Wales. Mortality in Iceland and Faroe Islands during the 1846 measles epidemic was used as an example of islands isolated from respiratory pathogens. The transition from crisis mortality across all ages to deaths concentrated in young children occurred prior to the earliest age-specific mortality data collected. Factors in addition to adult age of infection and epidemiological isolation such as nutritional status and viral virulence may have contributed to measles mortality outcomes a century ago.","DOI":"10.1017/S0950268815000631","ISSN":"0950-2688, 1469-4409","language":"en","author":[{"family":"Shanks","given":"G. D."},{"family":"Waller","given":"M."},{"family":"Briem","given":"H."},{"family":"Gottfredsson","given":"M."}],"issued":{"date-parts":[["2015",12]]}}}],"schema":"https://github.com/citation-style-language/schema/raw/master/csl-citation.json"} </w:instrText>
      </w:r>
      <w:r>
        <w:rPr>
          <w:rFonts w:ascii="Times New Roman" w:hAnsi="Times New Roman" w:cs="Times New Roman"/>
          <w:sz w:val="24"/>
          <w:szCs w:val="24"/>
          <w:lang w:val="en-GB"/>
        </w:rPr>
        <w:fldChar w:fldCharType="separate"/>
      </w:r>
      <w:r w:rsidRPr="003C5E26">
        <w:rPr>
          <w:rFonts w:ascii="Times New Roman" w:hAnsi="Times New Roman" w:cs="Times New Roman"/>
          <w:sz w:val="24"/>
          <w:lang w:val="en-GB"/>
        </w:rPr>
        <w:t>(Cliff, Haggett, and Graham 1983; Shanks et al. 2015)</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w:t>
      </w:r>
    </w:p>
    <w:p w14:paraId="6B7C40C9" w14:textId="77777777" w:rsidR="003950E9" w:rsidRPr="000A1E42" w:rsidRDefault="003950E9" w:rsidP="003950E9">
      <w:pPr>
        <w:spacing w:line="360" w:lineRule="auto"/>
        <w:jc w:val="both"/>
        <w:rPr>
          <w:rFonts w:ascii="Times New Roman" w:hAnsi="Times New Roman" w:cs="Times New Roman"/>
          <w:b/>
          <w:sz w:val="24"/>
          <w:szCs w:val="24"/>
          <w:lang w:val="en-GB"/>
        </w:rPr>
      </w:pPr>
      <w:r w:rsidRPr="000A1E42">
        <w:rPr>
          <w:rFonts w:ascii="Times New Roman" w:hAnsi="Times New Roman" w:cs="Times New Roman"/>
          <w:b/>
          <w:sz w:val="24"/>
          <w:szCs w:val="24"/>
          <w:lang w:val="en-GB"/>
        </w:rPr>
        <w:t>Research questions</w:t>
      </w:r>
    </w:p>
    <w:p w14:paraId="18CE546F" w14:textId="77777777" w:rsidR="003950E9" w:rsidRDefault="003950E9" w:rsidP="003950E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this work, we will answer three main research questions.</w:t>
      </w:r>
    </w:p>
    <w:p w14:paraId="3E89F214" w14:textId="77777777" w:rsidR="003950E9" w:rsidRDefault="003950E9" w:rsidP="003950E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First, we want to study whether lifespan variation changes before, during and after a mortality crisis. In order to provide an answer, we will compute a lifetable using the average age-specific mortality rates for the five years prior to the beginning of the crisis and compare the lifespan variation thus obtained to the one measured during the crisis year(s) and in the following years. One could  expect that a severe enough crisis would cross social lines, affecting the whole population equally, as happened for the European Black Plague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{"citationID":"6sPOC48Q","properties":{"formattedCitation":"(Livi Bacci 2012)","plainCitation":"(Livi Bacci 2012)","noteIndex":0},"citationItems":[{"id":523,"uris":["http://zotero.org/users/5010345/items/8WMNIFHT"],"uri":["http://zotero.org/users/5010345/items/8WMNIFHT"],"itemData":{"id":523,"type":"book","title":"A concise history of world population","publisher":"Wiley-Blackwell","publisher-place":"Chichester, West Sussex, UK","source":"Open WorldCat","event-place":"Chichester, West Sussex, UK","abstract":"This fifth edition of the essential history of world population is updated with the most recent and significant scholarship on the topic. Reworked sections analyze the impact of environmental and climate change, discuss declining fertility in developing nations, and track the continuing impact of HIV-AIDS. Central themes updated and revised to take account of new scholarshipIncludes new sections on theories of migration in pre-historyExpands discussion of low fertility rates in developing Asian and Latin American countriesFuller coverage of.","URL":"http://public.eblib.com/choice/publicfullrecord.aspx?p=822101","ISBN":"9781118273951","note":"OCLC: 796384132","language":"Translated from the Italian.","author":[{"family":"Livi Bacci","given":"Massimo"}],"issued":{"date-parts":[["2012"]]},"accessed":{"date-parts":[["2019",10,22]]}}}],"schema":"https://github.com/citation-style-language/schema/raw/master/csl-citation.json"} </w:instrText>
      </w:r>
      <w:r>
        <w:rPr>
          <w:rFonts w:ascii="Times New Roman" w:hAnsi="Times New Roman" w:cs="Times New Roman"/>
          <w:sz w:val="24"/>
          <w:szCs w:val="24"/>
          <w:lang w:val="en-GB"/>
        </w:rPr>
        <w:fldChar w:fldCharType="separate"/>
      </w:r>
      <w:r w:rsidRPr="00DD0FF1">
        <w:rPr>
          <w:rFonts w:ascii="Times New Roman" w:hAnsi="Times New Roman" w:cs="Times New Roman"/>
          <w:sz w:val="24"/>
          <w:lang w:val="en-GB"/>
        </w:rPr>
        <w:t>(Livi Bacci 2012)</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xml:space="preserve">, so that lifespan variation would decrease in such situations. However, more recent episodes have shown clear inequalities in the mortality during extreme events, </w:t>
      </w:r>
      <w:r>
        <w:rPr>
          <w:rFonts w:ascii="Times New Roman" w:hAnsi="Times New Roman" w:cs="Times New Roman"/>
          <w:sz w:val="24"/>
          <w:szCs w:val="24"/>
          <w:lang w:val="en-GB"/>
        </w:rPr>
        <w:lastRenderedPageBreak/>
        <w:t xml:space="preserve">famously hurricane Katrina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{"citationID":"nfeD9tgx","properties":{"formattedCitation":"(Zoraster 2010)","plainCitation":"(Zoraster 2010)","noteIndex":0},"citationItems":[{"id":524,"uris":["http://zotero.org/users/5010345/items/UVVLNLLL"],"uri":["http://zotero.org/users/5010345/items/UVVLNLLL"],"itemData":{"id":524,"type":"article-journal","title":"Vulnerable Populations: Hurricane Katrina as a Case Study","container-title":"Prehospital and Disaster Medicine","page":"74-78","volume":"25","issue":"1","source":"DOI.org (Crossref)","abstract":"Abstract\n            Mitigating disaster impact requires identifying risk factors. The increased vulnerability of the physically fragile is easily understood. Less obvious are the socio-economic risk factors, especially within relatively affluent societies. Hurricane Katrina demonstrated many of these risks within the United States.These factors include poverty, home ownership, poor English language proficiency, ethnic minorities, immigrant status, and high-density housing. These risk factors must be considered when planning for disaster preparation, mitigation, and response.","DOI":"10.1017/S1049023X00007718","ISSN":"1049-023X, 1945-1938","title-short":"Vulnerable Populations","journalAbbreviation":"Prehosp. Disaster med.","language":"en","author":[{"family":"Zoraster","given":"Richard M."}],"issued":{"date-parts":[["2010",2]]}}}],"schema":"https://github.com/citation-style-language/schema/raw/master/csl-citation.json"} </w:instrText>
      </w:r>
      <w:r>
        <w:rPr>
          <w:rFonts w:ascii="Times New Roman" w:hAnsi="Times New Roman" w:cs="Times New Roman"/>
          <w:sz w:val="24"/>
          <w:szCs w:val="24"/>
          <w:lang w:val="en-GB"/>
        </w:rPr>
        <w:fldChar w:fldCharType="separate"/>
      </w:r>
      <w:r w:rsidRPr="00DD0FF1">
        <w:rPr>
          <w:rFonts w:ascii="Times New Roman" w:hAnsi="Times New Roman" w:cs="Times New Roman"/>
          <w:sz w:val="24"/>
          <w:lang w:val="en-GB"/>
        </w:rPr>
        <w:t>(Zoraster 2010)</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In fact, most of our data is connected to famine episodes, from which the wealthy are protected to a certain degree. Even if a crisis were to cross social lines, it would likely affect individuals differently depending on their age, disproportionately increasing the mortality of the extreme and more vulnerable ages and thus variation. Finally, a decrease in life expectancy, which is inevitable during a mortality crisis, gives mechanically more space for variation in age at death, as the modal age at death shifts to the left. All of these considerations lead us to believe that variation will increase rather than decrease during a mortality crisis. After the end of the episode, we expect that variation will continue to be higher than pre-crisis level, but that it will gradually decrease as the parts of the population most affected by the crisis recover. This trend could be balanced by a reduction in lifespan variation due to a selection, during the crisis, of the more robust individuals, who would die later on average.</w:t>
      </w:r>
    </w:p>
    <w:p w14:paraId="4D18B53E" w14:textId="77777777" w:rsidR="003950E9" w:rsidRDefault="003950E9" w:rsidP="003950E9">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Our second research question looks at gender differences. </w:t>
      </w:r>
      <w:r w:rsidRPr="001B7C15">
        <w:rPr>
          <w:rFonts w:ascii="Times New Roman" w:hAnsi="Times New Roman" w:cs="Times New Roman"/>
          <w:sz w:val="24"/>
          <w:szCs w:val="24"/>
          <w:lang w:val="da-DK"/>
        </w:rPr>
        <w:t xml:space="preserve">Zarulli </w:t>
      </w:r>
      <w:r w:rsidRPr="001B7C15">
        <w:rPr>
          <w:rFonts w:ascii="Times New Roman" w:hAnsi="Times New Roman" w:cs="Times New Roman"/>
          <w:i/>
          <w:sz w:val="24"/>
          <w:szCs w:val="24"/>
          <w:lang w:val="da-DK"/>
        </w:rPr>
        <w:t>et al.</w:t>
      </w:r>
      <w:r w:rsidRPr="001B7C15">
        <w:rPr>
          <w:rFonts w:ascii="Times New Roman" w:hAnsi="Times New Roman" w:cs="Times New Roman"/>
          <w:sz w:val="24"/>
          <w:szCs w:val="24"/>
          <w:lang w:val="da-DK"/>
        </w:rPr>
        <w:t xml:space="preserve"> </w:t>
      </w:r>
      <w:r>
        <w:rPr>
          <w:rFonts w:ascii="Times New Roman" w:hAnsi="Times New Roman" w:cs="Times New Roman"/>
          <w:sz w:val="24"/>
          <w:szCs w:val="24"/>
          <w:lang w:val="en-GB"/>
        </w:rPr>
        <w:fldChar w:fldCharType="begin"/>
      </w:r>
      <w:r w:rsidRPr="001B7C15">
        <w:rPr>
          <w:rFonts w:ascii="Times New Roman" w:hAnsi="Times New Roman" w:cs="Times New Roman"/>
          <w:sz w:val="24"/>
          <w:szCs w:val="24"/>
          <w:lang w:val="da-DK"/>
        </w:rPr>
        <w:instrText xml:space="preserve"> ADDIN ZOTERO_ITEM CSL_CITATION {"citationID":"VF0ZLeqn","properties":{"formattedCitation":"(2018)","plainCitation":"(2018)","noteIndex":0},"citationItems":[{"id":518,"uris":["http://zotero.org/users/5010345/items/D9CLYF4J"],"uri":["http://zotero.org/users/5010345/items/D9CLYF4J"],"itemData":{"id":518,"type":"article-journal","title":"Women live longer than men even during severe famines and epidemics","container-title":"Proceedings of the National Academy of Sciences of the United States of America","page":"E832-E840","volume":"115","issue":"4","source":"PubMed Central","abstract":"Women live longer than men in nearly all populations today. Some research focuses on the biological origins of the female advantage; other research stresses the significance of social factors. We studied male–female survival differences in populations of slaves and populations exposed to severe famines and epidemics. We find that even when mortality was very high, women lived longer on average than men. Most of the female advantage was due to differences in mortality among infants: baby girls were able to survive harsh conditions better than baby boys. These results support the view that the female survival advantage is modulated by a complex interaction of biological environmental and social factors., Women in almost all modern populations live longer than men. Research to date provides evidence for both biological and social factors influencing this gender gap. Conditions when both men and women experience extremely high levels of mortality risk are unexplored sources of information. We investigate the survival of both sexes in seven populations under extreme conditions from famines, epidemics, and slavery. Women survived better than men: In all populations, they had lower mortality across almost all ages, and, with the exception of one slave population, they lived longer on average than men. Gender differences in infant mortality contributed the most to the gender gap in life expectancy, indicating that newborn girls were able to survive extreme mortality hazards better than newborn boys. Our results confirm the ubiquity of a female survival advantage even when mortality is extraordinarily high. The hypothesis that the survival advantage of women has fundamental biological underpinnings is supported by the fact that under very harsh conditions females survive better than males even at infant ages when behavioral and social differences may be minimal or favor males. Our findings also indicate that the female advantage differs across environments and is modulated by social factors.","DOI":"10.1073/pnas.1701535115","ISSN":"0027-8424","note":"PMID: 29311321\nPMCID: PMC5789901","journalAbbreviation":"Proc Natl Acad Sci U S A","author":[{"family":"Zarulli","given":"Virginia"},{"family":"Barthold Jones","given":"Julia A."},{"family":"Oksuzyan","given":"Anna"},{"family":"Lindahl-Jacobsen","given":"Rune"},{"family":"Christensen","given":"Kaare"},{"family":"Vaupel","given":"James W."}],"issued":{"date-parts":[["2018",1,23]]}},"suppress-author":true}],"schema":"https://github.com/citation-style-language/schema/raw/master/csl-citation.json"} </w:instrText>
      </w:r>
      <w:r>
        <w:rPr>
          <w:rFonts w:ascii="Times New Roman" w:hAnsi="Times New Roman" w:cs="Times New Roman"/>
          <w:sz w:val="24"/>
          <w:szCs w:val="24"/>
          <w:lang w:val="en-GB"/>
        </w:rPr>
        <w:fldChar w:fldCharType="separate"/>
      </w:r>
      <w:r w:rsidRPr="001B7C15">
        <w:rPr>
          <w:rFonts w:ascii="Times New Roman" w:hAnsi="Times New Roman" w:cs="Times New Roman"/>
          <w:sz w:val="24"/>
          <w:lang w:val="da-DK"/>
        </w:rPr>
        <w:t>(2018)</w:t>
      </w:r>
      <w:r>
        <w:rPr>
          <w:rFonts w:ascii="Times New Roman" w:hAnsi="Times New Roman" w:cs="Times New Roman"/>
          <w:sz w:val="24"/>
          <w:szCs w:val="24"/>
          <w:lang w:val="en-GB"/>
        </w:rPr>
        <w:fldChar w:fldCharType="end"/>
      </w:r>
      <w:r w:rsidRPr="001B7C15">
        <w:rPr>
          <w:rFonts w:ascii="Times New Roman" w:hAnsi="Times New Roman" w:cs="Times New Roman"/>
          <w:sz w:val="24"/>
          <w:szCs w:val="24"/>
          <w:lang w:val="da-DK"/>
        </w:rPr>
        <w:t xml:space="preserve"> have found that the gender gap in life expectancy remains during high-mortality regimes. </w:t>
      </w:r>
      <w:r>
        <w:rPr>
          <w:rFonts w:ascii="Times New Roman" w:hAnsi="Times New Roman" w:cs="Times New Roman"/>
          <w:sz w:val="24"/>
          <w:szCs w:val="24"/>
          <w:lang w:val="en-GB"/>
        </w:rPr>
        <w:t xml:space="preserve">In the same way, we expect that mortality crises will affect both subpopulations similarly, so that the gender gap in lifespan variation, which generally favours females </w:t>
      </w:r>
      <w:r>
        <w:rPr>
          <w:rFonts w:ascii="Times New Roman" w:hAnsi="Times New Roman" w:cs="Times New Roman"/>
          <w:sz w:val="24"/>
          <w:szCs w:val="24"/>
          <w:lang w:val="en-GB"/>
        </w:rPr>
        <w:fldChar w:fldCharType="begin"/>
      </w:r>
      <w:r>
        <w:rPr>
          <w:rFonts w:ascii="Times New Roman" w:hAnsi="Times New Roman" w:cs="Times New Roman"/>
          <w:sz w:val="24"/>
          <w:szCs w:val="24"/>
          <w:lang w:val="en-GB"/>
        </w:rPr>
        <w:instrText xml:space="preserve"> ADDIN ZOTERO_ITEM CSL_CITATION {"citationID":"RgIpabVE","properties":{"formattedCitation":"(van Raalte 2011)","plainCitation":"(van Raalte 2011)","noteIndex":0},"citationItems":[{"id":526,"uris":["http://zotero.org/users/5010345/items/36RT8EAR"],"uri":["http://zotero.org/users/5010345/items/36RT8EAR"],"itemData":{"id":526,"type":"thesis","title":"Lifespan variation: methods, trends and the role of socioeconomic inequality","publisher":"Erasmus University","publisher-place":"Rotterdam","event-place":"Rotterdam","author":[{"family":"Raalte","given":"Alyson","non-dropping-particle":"van"}],"issued":{"date-parts":[["2011"]]}}}],"schema":"https://github.com/citation-style-language/schema/raw/master/csl-citation.json"} </w:instrText>
      </w:r>
      <w:r>
        <w:rPr>
          <w:rFonts w:ascii="Times New Roman" w:hAnsi="Times New Roman" w:cs="Times New Roman"/>
          <w:sz w:val="24"/>
          <w:szCs w:val="24"/>
          <w:lang w:val="en-GB"/>
        </w:rPr>
        <w:fldChar w:fldCharType="separate"/>
      </w:r>
      <w:r w:rsidRPr="00432C33">
        <w:rPr>
          <w:rFonts w:ascii="Times New Roman" w:hAnsi="Times New Roman" w:cs="Times New Roman"/>
          <w:sz w:val="24"/>
          <w:lang w:val="en-GB"/>
        </w:rPr>
        <w:t>(van Raalte 2011)</w:t>
      </w:r>
      <w:r>
        <w:rPr>
          <w:rFonts w:ascii="Times New Roman" w:hAnsi="Times New Roman" w:cs="Times New Roman"/>
          <w:sz w:val="24"/>
          <w:szCs w:val="24"/>
          <w:lang w:val="en-GB"/>
        </w:rPr>
        <w:fldChar w:fldCharType="end"/>
      </w:r>
      <w:r>
        <w:rPr>
          <w:rFonts w:ascii="Times New Roman" w:hAnsi="Times New Roman" w:cs="Times New Roman"/>
          <w:sz w:val="24"/>
          <w:szCs w:val="24"/>
          <w:lang w:val="en-GB"/>
        </w:rPr>
        <w:t>, will not change in high mortality situations.</w:t>
      </w:r>
    </w:p>
    <w:p w14:paraId="4C4812E8" w14:textId="0D93264E" w:rsidR="00E353EF" w:rsidRDefault="003950E9"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Our final question asks whether some ages especially contributed to the change in variation witnessed during and after the crisis, and if so which ones. We predict that a mortality crisis will particularly affect children and the elderly, as these sub-groups are physically less equipped to deal with extreme conditions and because their survival might become less of a priority in situations where resources are scarce. Moreover, deaths at the extremes of a distribution will more heavily affect variation. Therefore, we expect that these age groups will largely contribute to the expected increase in lifespan variation.</w:t>
      </w:r>
    </w:p>
    <w:p w14:paraId="08E61482" w14:textId="34CEEC51" w:rsidR="001D7324" w:rsidRPr="003C5E26" w:rsidRDefault="001D7324" w:rsidP="00C1723D">
      <w:pPr>
        <w:spacing w:line="360" w:lineRule="auto"/>
        <w:jc w:val="both"/>
        <w:rPr>
          <w:rFonts w:ascii="Times New Roman" w:hAnsi="Times New Roman" w:cs="Times New Roman"/>
          <w:b/>
          <w:sz w:val="24"/>
          <w:szCs w:val="24"/>
          <w:lang w:val="en-GB"/>
        </w:rPr>
      </w:pPr>
      <w:r w:rsidRPr="003C5E26">
        <w:rPr>
          <w:rFonts w:ascii="Times New Roman" w:hAnsi="Times New Roman" w:cs="Times New Roman"/>
          <w:b/>
          <w:sz w:val="24"/>
          <w:szCs w:val="24"/>
          <w:lang w:val="en-GB"/>
        </w:rPr>
        <w:t xml:space="preserve">Data </w:t>
      </w:r>
      <w:r w:rsidR="00CF3D6B">
        <w:rPr>
          <w:rFonts w:ascii="Times New Roman" w:hAnsi="Times New Roman" w:cs="Times New Roman"/>
          <w:b/>
          <w:sz w:val="24"/>
          <w:szCs w:val="24"/>
          <w:lang w:val="en-GB"/>
        </w:rPr>
        <w:t>and</w:t>
      </w:r>
      <w:r w:rsidRPr="003C5E26">
        <w:rPr>
          <w:rFonts w:ascii="Times New Roman" w:hAnsi="Times New Roman" w:cs="Times New Roman"/>
          <w:b/>
          <w:sz w:val="24"/>
          <w:szCs w:val="24"/>
          <w:lang w:val="en-GB"/>
        </w:rPr>
        <w:t xml:space="preserve"> Methods</w:t>
      </w:r>
    </w:p>
    <w:p w14:paraId="244FD634" w14:textId="38701FAA" w:rsidR="00FC0C22" w:rsidRDefault="005B2BDC" w:rsidP="004F3EB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W</w:t>
      </w:r>
      <w:r w:rsidR="000D4810">
        <w:rPr>
          <w:rFonts w:ascii="Times New Roman" w:hAnsi="Times New Roman" w:cs="Times New Roman"/>
          <w:sz w:val="24"/>
          <w:szCs w:val="24"/>
          <w:lang w:val="en-GB"/>
        </w:rPr>
        <w:t>e use data from the Human Mortality Database</w:t>
      </w:r>
      <w:r>
        <w:rPr>
          <w:rFonts w:ascii="Times New Roman" w:hAnsi="Times New Roman" w:cs="Times New Roman"/>
          <w:sz w:val="24"/>
          <w:szCs w:val="24"/>
          <w:lang w:val="en-GB"/>
        </w:rPr>
        <w:t xml:space="preserve"> (HMD</w:t>
      </w:r>
      <w:r w:rsidR="00E353EF">
        <w:rPr>
          <w:rFonts w:ascii="Times New Roman" w:hAnsi="Times New Roman" w:cs="Times New Roman"/>
          <w:sz w:val="24"/>
          <w:szCs w:val="24"/>
          <w:lang w:val="en-GB"/>
        </w:rPr>
        <w:t>, www.mortality.org</w:t>
      </w:r>
      <w:r>
        <w:rPr>
          <w:rFonts w:ascii="Times New Roman" w:hAnsi="Times New Roman" w:cs="Times New Roman"/>
          <w:sz w:val="24"/>
          <w:szCs w:val="24"/>
          <w:lang w:val="en-GB"/>
        </w:rPr>
        <w:t>)</w:t>
      </w:r>
      <w:r w:rsidR="000D4810">
        <w:rPr>
          <w:rFonts w:ascii="Times New Roman" w:hAnsi="Times New Roman" w:cs="Times New Roman"/>
          <w:sz w:val="24"/>
          <w:szCs w:val="24"/>
          <w:lang w:val="en-GB"/>
        </w:rPr>
        <w:t xml:space="preserve">. </w:t>
      </w:r>
      <w:r w:rsidR="00BE036A">
        <w:rPr>
          <w:rFonts w:ascii="Times New Roman" w:hAnsi="Times New Roman" w:cs="Times New Roman"/>
          <w:sz w:val="24"/>
          <w:szCs w:val="24"/>
          <w:lang w:val="en-GB"/>
        </w:rPr>
        <w:t xml:space="preserve">The HMD </w:t>
      </w:r>
      <w:r w:rsidR="008A0458">
        <w:rPr>
          <w:rFonts w:ascii="Times New Roman" w:hAnsi="Times New Roman" w:cs="Times New Roman"/>
          <w:sz w:val="24"/>
          <w:szCs w:val="24"/>
          <w:lang w:val="en-GB"/>
        </w:rPr>
        <w:t>supplies data</w:t>
      </w:r>
      <w:r>
        <w:rPr>
          <w:rFonts w:ascii="Times New Roman" w:hAnsi="Times New Roman" w:cs="Times New Roman"/>
          <w:sz w:val="24"/>
          <w:szCs w:val="24"/>
          <w:lang w:val="en-GB"/>
        </w:rPr>
        <w:t xml:space="preserve"> </w:t>
      </w:r>
      <w:r w:rsidR="008A0458">
        <w:rPr>
          <w:rFonts w:ascii="Times New Roman" w:hAnsi="Times New Roman" w:cs="Times New Roman"/>
          <w:sz w:val="24"/>
          <w:szCs w:val="24"/>
          <w:lang w:val="en-GB"/>
        </w:rPr>
        <w:t>cover</w:t>
      </w:r>
      <w:r>
        <w:rPr>
          <w:rFonts w:ascii="Times New Roman" w:hAnsi="Times New Roman" w:cs="Times New Roman"/>
          <w:sz w:val="24"/>
          <w:szCs w:val="24"/>
          <w:lang w:val="en-GB"/>
        </w:rPr>
        <w:t>ing</w:t>
      </w:r>
      <w:r w:rsidR="008A0458">
        <w:rPr>
          <w:rFonts w:ascii="Times New Roman" w:hAnsi="Times New Roman" w:cs="Times New Roman"/>
          <w:sz w:val="24"/>
          <w:szCs w:val="24"/>
          <w:lang w:val="en-GB"/>
        </w:rPr>
        <w:t xml:space="preserve"> </w:t>
      </w:r>
      <w:r>
        <w:rPr>
          <w:rFonts w:ascii="Times New Roman" w:hAnsi="Times New Roman" w:cs="Times New Roman"/>
          <w:sz w:val="24"/>
          <w:szCs w:val="24"/>
          <w:lang w:val="en-GB"/>
        </w:rPr>
        <w:t>multiple population</w:t>
      </w:r>
      <w:r w:rsidR="005902E1">
        <w:rPr>
          <w:rFonts w:ascii="Times New Roman" w:hAnsi="Times New Roman" w:cs="Times New Roman"/>
          <w:sz w:val="24"/>
          <w:szCs w:val="24"/>
          <w:lang w:val="en-GB"/>
        </w:rPr>
        <w:t>s</w:t>
      </w:r>
      <w:r>
        <w:rPr>
          <w:rFonts w:ascii="Times New Roman" w:hAnsi="Times New Roman" w:cs="Times New Roman"/>
          <w:sz w:val="24"/>
          <w:szCs w:val="24"/>
          <w:lang w:val="en-GB"/>
        </w:rPr>
        <w:t xml:space="preserve"> with </w:t>
      </w:r>
      <w:r w:rsidR="00B61AAC">
        <w:rPr>
          <w:rFonts w:ascii="Times New Roman" w:hAnsi="Times New Roman" w:cs="Times New Roman"/>
          <w:sz w:val="24"/>
          <w:szCs w:val="24"/>
          <w:lang w:val="en-GB"/>
        </w:rPr>
        <w:t>nearly complete</w:t>
      </w:r>
      <w:r>
        <w:rPr>
          <w:rFonts w:ascii="Times New Roman" w:hAnsi="Times New Roman" w:cs="Times New Roman"/>
          <w:sz w:val="24"/>
          <w:szCs w:val="24"/>
          <w:lang w:val="en-GB"/>
        </w:rPr>
        <w:t xml:space="preserve"> information</w:t>
      </w:r>
      <w:r w:rsidR="00B61AAC">
        <w:rPr>
          <w:rFonts w:ascii="Times New Roman" w:hAnsi="Times New Roman" w:cs="Times New Roman"/>
          <w:sz w:val="24"/>
          <w:szCs w:val="24"/>
          <w:lang w:val="en-GB"/>
        </w:rPr>
        <w:t xml:space="preserve">, assuring a high level of quality. For this reason, </w:t>
      </w:r>
      <w:r w:rsidR="008C09A4">
        <w:rPr>
          <w:rFonts w:ascii="Times New Roman" w:hAnsi="Times New Roman" w:cs="Times New Roman"/>
          <w:sz w:val="24"/>
          <w:szCs w:val="24"/>
          <w:lang w:val="en-GB"/>
        </w:rPr>
        <w:t>only few countries, mostly European</w:t>
      </w:r>
      <w:r w:rsidR="00320620">
        <w:rPr>
          <w:rFonts w:ascii="Times New Roman" w:hAnsi="Times New Roman" w:cs="Times New Roman"/>
          <w:sz w:val="24"/>
          <w:szCs w:val="24"/>
          <w:lang w:val="en-GB"/>
        </w:rPr>
        <w:t>, are included in t</w:t>
      </w:r>
      <w:r w:rsidR="00EA2D9E">
        <w:rPr>
          <w:rFonts w:ascii="Times New Roman" w:hAnsi="Times New Roman" w:cs="Times New Roman"/>
          <w:sz w:val="24"/>
          <w:szCs w:val="24"/>
          <w:lang w:val="en-GB"/>
        </w:rPr>
        <w:t xml:space="preserve">he database and </w:t>
      </w:r>
      <w:r w:rsidR="00491520">
        <w:rPr>
          <w:rFonts w:ascii="Times New Roman" w:hAnsi="Times New Roman" w:cs="Times New Roman"/>
          <w:sz w:val="24"/>
          <w:szCs w:val="24"/>
          <w:lang w:val="en-GB"/>
        </w:rPr>
        <w:t xml:space="preserve">fewer yet </w:t>
      </w:r>
      <w:r w:rsidR="00F03EC5">
        <w:rPr>
          <w:rFonts w:ascii="Times New Roman" w:hAnsi="Times New Roman" w:cs="Times New Roman"/>
          <w:sz w:val="24"/>
          <w:szCs w:val="24"/>
          <w:lang w:val="en-GB"/>
        </w:rPr>
        <w:t>contain</w:t>
      </w:r>
      <w:r w:rsidR="00491520">
        <w:rPr>
          <w:rFonts w:ascii="Times New Roman" w:hAnsi="Times New Roman" w:cs="Times New Roman"/>
          <w:sz w:val="24"/>
          <w:szCs w:val="24"/>
          <w:lang w:val="en-GB"/>
        </w:rPr>
        <w:t xml:space="preserve"> data</w:t>
      </w:r>
      <w:r w:rsidR="003967C7">
        <w:rPr>
          <w:rFonts w:ascii="Times New Roman" w:hAnsi="Times New Roman" w:cs="Times New Roman"/>
          <w:sz w:val="24"/>
          <w:szCs w:val="24"/>
          <w:lang w:val="en-GB"/>
        </w:rPr>
        <w:t xml:space="preserve"> series</w:t>
      </w:r>
      <w:r w:rsidR="00491520">
        <w:rPr>
          <w:rFonts w:ascii="Times New Roman" w:hAnsi="Times New Roman" w:cs="Times New Roman"/>
          <w:sz w:val="24"/>
          <w:szCs w:val="24"/>
          <w:lang w:val="en-GB"/>
        </w:rPr>
        <w:t xml:space="preserve"> </w:t>
      </w:r>
      <w:r w:rsidR="00F03EC5">
        <w:rPr>
          <w:rFonts w:ascii="Times New Roman" w:hAnsi="Times New Roman" w:cs="Times New Roman"/>
          <w:sz w:val="24"/>
          <w:szCs w:val="24"/>
          <w:lang w:val="en-GB"/>
        </w:rPr>
        <w:t xml:space="preserve">from </w:t>
      </w:r>
      <w:r w:rsidR="00F24275">
        <w:rPr>
          <w:rFonts w:ascii="Times New Roman" w:hAnsi="Times New Roman" w:cs="Times New Roman"/>
          <w:sz w:val="24"/>
          <w:szCs w:val="24"/>
          <w:lang w:val="en-GB"/>
        </w:rPr>
        <w:t xml:space="preserve">the XVIII or XIX centuries, where mortality crises were more common in Europe. </w:t>
      </w:r>
      <w:r w:rsidR="002C607B">
        <w:rPr>
          <w:rFonts w:ascii="Times New Roman" w:hAnsi="Times New Roman" w:cs="Times New Roman"/>
          <w:sz w:val="24"/>
          <w:szCs w:val="24"/>
          <w:lang w:val="en-GB"/>
        </w:rPr>
        <w:t>We</w:t>
      </w:r>
      <w:r w:rsidR="00F24275">
        <w:rPr>
          <w:rFonts w:ascii="Times New Roman" w:hAnsi="Times New Roman" w:cs="Times New Roman"/>
          <w:sz w:val="24"/>
          <w:szCs w:val="24"/>
          <w:lang w:val="en-GB"/>
        </w:rPr>
        <w:t xml:space="preserve"> have chosen to focus </w:t>
      </w:r>
      <w:r w:rsidR="003967C7">
        <w:rPr>
          <w:rFonts w:ascii="Times New Roman" w:hAnsi="Times New Roman" w:cs="Times New Roman"/>
          <w:sz w:val="24"/>
          <w:szCs w:val="24"/>
          <w:lang w:val="en-GB"/>
        </w:rPr>
        <w:t xml:space="preserve">on Scandinavian countries, for which </w:t>
      </w:r>
      <w:r w:rsidR="00BA43E3">
        <w:rPr>
          <w:rFonts w:ascii="Times New Roman" w:hAnsi="Times New Roman" w:cs="Times New Roman"/>
          <w:sz w:val="24"/>
          <w:szCs w:val="24"/>
          <w:lang w:val="en-GB"/>
        </w:rPr>
        <w:t xml:space="preserve">data were collected </w:t>
      </w:r>
      <w:r w:rsidR="00E10179">
        <w:rPr>
          <w:rFonts w:ascii="Times New Roman" w:hAnsi="Times New Roman" w:cs="Times New Roman"/>
          <w:sz w:val="24"/>
          <w:szCs w:val="24"/>
          <w:lang w:val="en-GB"/>
        </w:rPr>
        <w:t>by parishes at a reasonably precise level during this time. More precisely, w</w:t>
      </w:r>
      <w:r w:rsidR="004D799F">
        <w:rPr>
          <w:rFonts w:ascii="Times New Roman" w:hAnsi="Times New Roman" w:cs="Times New Roman"/>
          <w:sz w:val="24"/>
          <w:szCs w:val="24"/>
          <w:lang w:val="en-GB"/>
        </w:rPr>
        <w:t xml:space="preserve">e use these data to study four </w:t>
      </w:r>
      <w:r w:rsidR="007A3CFF">
        <w:rPr>
          <w:rFonts w:ascii="Times New Roman" w:hAnsi="Times New Roman" w:cs="Times New Roman"/>
          <w:sz w:val="24"/>
          <w:szCs w:val="24"/>
          <w:lang w:val="en-GB"/>
        </w:rPr>
        <w:t>mortality crises, two in Sweden and two in Iceland.</w:t>
      </w:r>
    </w:p>
    <w:p w14:paraId="2869D6DB" w14:textId="01929298" w:rsidR="00E57E49" w:rsidRPr="001B7C15" w:rsidRDefault="00E57E49" w:rsidP="00676723">
      <w:pPr>
        <w:spacing w:line="360" w:lineRule="auto"/>
        <w:jc w:val="both"/>
        <w:rPr>
          <w:rFonts w:ascii="Times New Roman" w:hAnsi="Times New Roman" w:cs="Times New Roman"/>
          <w:i/>
          <w:sz w:val="24"/>
          <w:szCs w:val="24"/>
          <w:lang w:val="en-GB"/>
        </w:rPr>
      </w:pPr>
      <w:r w:rsidRPr="001B7C15">
        <w:rPr>
          <w:rFonts w:ascii="Times New Roman" w:hAnsi="Times New Roman" w:cs="Times New Roman"/>
          <w:i/>
          <w:sz w:val="24"/>
          <w:szCs w:val="24"/>
          <w:lang w:val="en-GB"/>
        </w:rPr>
        <w:lastRenderedPageBreak/>
        <w:t>Lifespan variation indicators</w:t>
      </w:r>
    </w:p>
    <w:p w14:paraId="3C589D1B" w14:textId="4A87C7F4" w:rsidR="00676723" w:rsidRPr="006225D4" w:rsidRDefault="00374462" w:rsidP="00676723">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Lifespan variation </w:t>
      </w:r>
      <w:r w:rsidR="0022532C">
        <w:rPr>
          <w:rFonts w:ascii="Times New Roman" w:hAnsi="Times New Roman" w:cs="Times New Roman"/>
          <w:sz w:val="24"/>
          <w:szCs w:val="24"/>
          <w:lang w:val="en-GB"/>
        </w:rPr>
        <w:t>can be measured using a wide range of techniques</w:t>
      </w:r>
      <w:r w:rsidR="00B511E8">
        <w:rPr>
          <w:rFonts w:ascii="Times New Roman" w:hAnsi="Times New Roman" w:cs="Times New Roman"/>
          <w:sz w:val="24"/>
          <w:szCs w:val="24"/>
          <w:lang w:val="en-GB"/>
        </w:rPr>
        <w:t xml:space="preserve"> and a</w:t>
      </w:r>
      <w:r w:rsidR="00C968D3">
        <w:rPr>
          <w:rFonts w:ascii="Times New Roman" w:hAnsi="Times New Roman" w:cs="Times New Roman"/>
          <w:sz w:val="24"/>
          <w:szCs w:val="24"/>
          <w:lang w:val="en-GB"/>
        </w:rPr>
        <w:t xml:space="preserve">ll </w:t>
      </w:r>
      <w:r w:rsidR="00FE7061">
        <w:rPr>
          <w:rFonts w:ascii="Times New Roman" w:hAnsi="Times New Roman" w:cs="Times New Roman"/>
          <w:sz w:val="24"/>
          <w:szCs w:val="24"/>
          <w:lang w:val="en-GB"/>
        </w:rPr>
        <w:t>of them have been found to be highly correlated in empirical datasets</w:t>
      </w:r>
      <w:r w:rsidR="00E57E49">
        <w:rPr>
          <w:rFonts w:ascii="Times New Roman" w:hAnsi="Times New Roman" w:cs="Times New Roman"/>
          <w:sz w:val="24"/>
          <w:szCs w:val="24"/>
          <w:lang w:val="en-GB"/>
        </w:rPr>
        <w:t xml:space="preserve"> when measured from young ages</w:t>
      </w:r>
      <w:r w:rsidR="00B511E8">
        <w:rPr>
          <w:rFonts w:ascii="Times New Roman" w:hAnsi="Times New Roman" w:cs="Times New Roman"/>
          <w:sz w:val="24"/>
          <w:szCs w:val="24"/>
          <w:lang w:val="en-GB"/>
        </w:rPr>
        <w:t xml:space="preserve"> </w:t>
      </w:r>
      <w:r w:rsidR="00B511E8">
        <w:rPr>
          <w:rFonts w:ascii="Times New Roman" w:hAnsi="Times New Roman" w:cs="Times New Roman"/>
          <w:sz w:val="24"/>
          <w:szCs w:val="24"/>
          <w:lang w:val="en-GB"/>
        </w:rPr>
        <w:fldChar w:fldCharType="begin"/>
      </w:r>
      <w:r w:rsidR="00B511E8">
        <w:rPr>
          <w:rFonts w:ascii="Times New Roman" w:hAnsi="Times New Roman" w:cs="Times New Roman"/>
          <w:sz w:val="24"/>
          <w:szCs w:val="24"/>
          <w:lang w:val="en-GB"/>
        </w:rPr>
        <w:instrText xml:space="preserve"> ADDIN ZOTERO_ITEM CSL_CITATION {"citationID":"UbZZlE8u","properties":{"formattedCitation":"(Wilmoth and Horiuchi 1999)","plainCitation":"(Wilmoth and Horiuchi 1999)","noteIndex":0},"citationItems":[{"id":499,"uris":["http://zotero.org/users/5010345/items/KRD8NN4T"],"uri":["http://zotero.org/users/5010345/items/KRD8NN4T"],"itemData":{"id":499,"type":"article-journal","title":"Rectangularization revisited: Variability of age at death within human populations*","container-title":"Demography","page":"475-495","volume":"36","issue":"4","source":"Springer Link","abstract":"Rectangularization of human survival curves is associated with decreasing variability in the distribution of ages at death. This variability, as measured by the interquartile range of life table ages at death, has decreased from about 65 years to 15 years since 1751 in Sweden. Most of this decline occurred between the 1870s and the 1950s. Since then, variability in age at death has been nearly constant in Sweden, Japan, and the United States, defying predictions of a continuing rectangularization. The United States is characterized by a relatively high degree of variability, compared with both Sweden and Japan. We suggest that the historical compression of mortality may have had significant psychological and behavioral impacts.","DOI":"10.2307/2648085","ISSN":"1533-7790","title-short":"Rectangularization revisited","journalAbbreviation":"Demography","language":"en","author":[{"family":"Wilmoth","given":"John R."},{"family":"Horiuchi","given":"Shiro"}],"issued":{"date-parts":[["1999",11,1]]}}}],"schema":"https://github.com/citation-style-language/schema/raw/master/csl-citation.json"} </w:instrText>
      </w:r>
      <w:r w:rsidR="00B511E8">
        <w:rPr>
          <w:rFonts w:ascii="Times New Roman" w:hAnsi="Times New Roman" w:cs="Times New Roman"/>
          <w:sz w:val="24"/>
          <w:szCs w:val="24"/>
          <w:lang w:val="en-GB"/>
        </w:rPr>
        <w:fldChar w:fldCharType="separate"/>
      </w:r>
      <w:r w:rsidR="00B511E8" w:rsidRPr="00255616">
        <w:rPr>
          <w:rFonts w:ascii="Times New Roman" w:hAnsi="Times New Roman" w:cs="Times New Roman"/>
          <w:sz w:val="24"/>
          <w:lang w:val="en-GB"/>
        </w:rPr>
        <w:t>(Wilmoth and Horiuchi 1999)</w:t>
      </w:r>
      <w:r w:rsidR="00B511E8">
        <w:rPr>
          <w:rFonts w:ascii="Times New Roman" w:hAnsi="Times New Roman" w:cs="Times New Roman"/>
          <w:sz w:val="24"/>
          <w:szCs w:val="24"/>
          <w:lang w:val="en-GB"/>
        </w:rPr>
        <w:fldChar w:fldCharType="end"/>
      </w:r>
      <w:r w:rsidR="00B511E8">
        <w:rPr>
          <w:rFonts w:ascii="Times New Roman" w:hAnsi="Times New Roman" w:cs="Times New Roman"/>
          <w:sz w:val="24"/>
          <w:szCs w:val="24"/>
          <w:lang w:val="en-GB"/>
        </w:rPr>
        <w:t xml:space="preserve">. </w:t>
      </w:r>
      <w:r w:rsidR="006D52D5">
        <w:rPr>
          <w:rFonts w:ascii="Times New Roman" w:hAnsi="Times New Roman" w:cs="Times New Roman"/>
          <w:sz w:val="24"/>
          <w:szCs w:val="24"/>
          <w:lang w:val="en-GB"/>
        </w:rPr>
        <w:t xml:space="preserve">They are not, however, </w:t>
      </w:r>
      <w:r w:rsidR="009A35C9">
        <w:rPr>
          <w:rFonts w:ascii="Times New Roman" w:hAnsi="Times New Roman" w:cs="Times New Roman"/>
          <w:sz w:val="24"/>
          <w:szCs w:val="24"/>
          <w:lang w:val="en-GB"/>
        </w:rPr>
        <w:t xml:space="preserve">completely interchangeable. </w:t>
      </w:r>
      <w:r w:rsidR="00225CF1">
        <w:rPr>
          <w:rFonts w:ascii="Times New Roman" w:hAnsi="Times New Roman" w:cs="Times New Roman"/>
          <w:sz w:val="24"/>
          <w:szCs w:val="24"/>
          <w:lang w:val="en-GB"/>
        </w:rPr>
        <w:t>As van Raalte</w:t>
      </w:r>
      <w:r w:rsidR="006D39C0">
        <w:rPr>
          <w:rFonts w:ascii="Times New Roman" w:hAnsi="Times New Roman" w:cs="Times New Roman"/>
          <w:sz w:val="24"/>
          <w:szCs w:val="24"/>
          <w:lang w:val="en-GB"/>
        </w:rPr>
        <w:t xml:space="preserve"> and Caswell</w:t>
      </w:r>
      <w:r w:rsidR="00225CF1">
        <w:rPr>
          <w:rFonts w:ascii="Times New Roman" w:hAnsi="Times New Roman" w:cs="Times New Roman"/>
          <w:sz w:val="24"/>
          <w:szCs w:val="24"/>
          <w:lang w:val="en-GB"/>
        </w:rPr>
        <w:t xml:space="preserve"> </w:t>
      </w:r>
      <w:r w:rsidR="00225CF1">
        <w:rPr>
          <w:rFonts w:ascii="Times New Roman" w:hAnsi="Times New Roman" w:cs="Times New Roman"/>
          <w:sz w:val="24"/>
          <w:szCs w:val="24"/>
          <w:lang w:val="en-GB"/>
        </w:rPr>
        <w:fldChar w:fldCharType="begin"/>
      </w:r>
      <w:r w:rsidR="00225CF1">
        <w:rPr>
          <w:rFonts w:ascii="Times New Roman" w:hAnsi="Times New Roman" w:cs="Times New Roman"/>
          <w:sz w:val="24"/>
          <w:szCs w:val="24"/>
          <w:lang w:val="en-GB"/>
        </w:rPr>
        <w:instrText xml:space="preserve"> ADDIN ZOTERO_ITEM CSL_CITATION {"citationID":"xJYnyJmZ","properties":{"formattedCitation":"(2011)","plainCitation":"(2011)","noteIndex":0},"citationItems":[{"id":526,"uris":["http://zotero.org/users/5010345/items/36RT8EAR"],"uri":["http://zotero.org/users/5010345/items/36RT8EAR"],"itemData":{"id":526,"type":"thesis","title":"Lifespan variation: methods, trends and the role of socioeconomic inequality","publisher":"Erasmus University","publisher-place":"Rotterdam","event-place":"Rotterdam","author":[{"family":"Raalte","given":"Alyson","non-dropping-particle":"van"}],"issued":{"date-parts":[["2011"]]}},"suppress-author":true}],"schema":"https://github.com/citation-style-language/schema/raw/master/csl-citation.json"} </w:instrText>
      </w:r>
      <w:r w:rsidR="00225CF1">
        <w:rPr>
          <w:rFonts w:ascii="Times New Roman" w:hAnsi="Times New Roman" w:cs="Times New Roman"/>
          <w:sz w:val="24"/>
          <w:szCs w:val="24"/>
          <w:lang w:val="en-GB"/>
        </w:rPr>
        <w:fldChar w:fldCharType="separate"/>
      </w:r>
      <w:r w:rsidR="00225CF1" w:rsidRPr="00255616">
        <w:rPr>
          <w:rFonts w:ascii="Times New Roman" w:hAnsi="Times New Roman" w:cs="Times New Roman"/>
          <w:sz w:val="24"/>
          <w:lang w:val="en-GB"/>
        </w:rPr>
        <w:t>(201</w:t>
      </w:r>
      <w:r w:rsidR="002C607B">
        <w:rPr>
          <w:rFonts w:ascii="Times New Roman" w:hAnsi="Times New Roman" w:cs="Times New Roman"/>
          <w:sz w:val="24"/>
          <w:lang w:val="en-GB"/>
        </w:rPr>
        <w:t>3</w:t>
      </w:r>
      <w:r w:rsidR="00225CF1" w:rsidRPr="00255616">
        <w:rPr>
          <w:rFonts w:ascii="Times New Roman" w:hAnsi="Times New Roman" w:cs="Times New Roman"/>
          <w:sz w:val="24"/>
          <w:lang w:val="en-GB"/>
        </w:rPr>
        <w:t>)</w:t>
      </w:r>
      <w:r w:rsidR="00225CF1">
        <w:rPr>
          <w:rFonts w:ascii="Times New Roman" w:hAnsi="Times New Roman" w:cs="Times New Roman"/>
          <w:sz w:val="24"/>
          <w:szCs w:val="24"/>
          <w:lang w:val="en-GB"/>
        </w:rPr>
        <w:fldChar w:fldCharType="end"/>
      </w:r>
      <w:r w:rsidR="00225CF1">
        <w:rPr>
          <w:rFonts w:ascii="Times New Roman" w:hAnsi="Times New Roman" w:cs="Times New Roman"/>
          <w:sz w:val="24"/>
          <w:szCs w:val="24"/>
          <w:lang w:val="en-GB"/>
        </w:rPr>
        <w:t xml:space="preserve"> point out, </w:t>
      </w:r>
      <w:r w:rsidR="00FB0DB1">
        <w:rPr>
          <w:rFonts w:ascii="Times New Roman" w:hAnsi="Times New Roman" w:cs="Times New Roman"/>
          <w:sz w:val="24"/>
          <w:szCs w:val="24"/>
          <w:lang w:val="en-GB"/>
        </w:rPr>
        <w:t xml:space="preserve">they differ in their formal properties and in the underlying concept they gauge. </w:t>
      </w:r>
      <w:r w:rsidR="007A7ED5">
        <w:rPr>
          <w:rFonts w:ascii="Times New Roman" w:hAnsi="Times New Roman" w:cs="Times New Roman"/>
          <w:sz w:val="24"/>
          <w:szCs w:val="24"/>
          <w:lang w:val="en-GB"/>
        </w:rPr>
        <w:t>Following the authors’ analysis,</w:t>
      </w:r>
      <w:r w:rsidR="000012CA">
        <w:rPr>
          <w:rFonts w:ascii="Times New Roman" w:hAnsi="Times New Roman" w:cs="Times New Roman"/>
          <w:sz w:val="24"/>
          <w:szCs w:val="24"/>
          <w:lang w:val="en-GB"/>
        </w:rPr>
        <w:t xml:space="preserve"> we have decided to include </w:t>
      </w:r>
      <w:r w:rsidR="00D31CE2">
        <w:rPr>
          <w:rFonts w:ascii="Times New Roman" w:hAnsi="Times New Roman" w:cs="Times New Roman"/>
          <w:sz w:val="24"/>
          <w:szCs w:val="24"/>
          <w:lang w:val="en-GB"/>
        </w:rPr>
        <w:t>four</w:t>
      </w:r>
      <w:r w:rsidR="007A7ED5">
        <w:rPr>
          <w:rFonts w:ascii="Times New Roman" w:hAnsi="Times New Roman" w:cs="Times New Roman"/>
          <w:sz w:val="24"/>
          <w:szCs w:val="24"/>
          <w:lang w:val="en-GB"/>
        </w:rPr>
        <w:t xml:space="preserve"> measures of lifespan variation </w:t>
      </w:r>
      <w:r w:rsidR="00F860B9">
        <w:rPr>
          <w:rFonts w:ascii="Times New Roman" w:hAnsi="Times New Roman" w:cs="Times New Roman"/>
          <w:sz w:val="24"/>
          <w:szCs w:val="24"/>
          <w:lang w:val="en-GB"/>
        </w:rPr>
        <w:t>in this work</w:t>
      </w:r>
      <w:r w:rsidR="002E4619">
        <w:rPr>
          <w:rFonts w:ascii="Times New Roman" w:hAnsi="Times New Roman" w:cs="Times New Roman"/>
          <w:sz w:val="24"/>
          <w:szCs w:val="24"/>
          <w:lang w:val="en-GB"/>
        </w:rPr>
        <w:t>:</w:t>
      </w:r>
      <w:r w:rsidR="00CE3731">
        <w:rPr>
          <w:rFonts w:ascii="Times New Roman" w:hAnsi="Times New Roman" w:cs="Times New Roman"/>
          <w:sz w:val="24"/>
          <w:szCs w:val="24"/>
          <w:lang w:val="en-GB"/>
        </w:rPr>
        <w:t xml:space="preserve"> </w:t>
      </w:r>
      <w:r w:rsidR="00D21E64">
        <w:rPr>
          <w:rFonts w:ascii="Times New Roman" w:hAnsi="Times New Roman" w:cs="Times New Roman"/>
          <w:sz w:val="24"/>
          <w:szCs w:val="24"/>
          <w:lang w:val="en-GB"/>
        </w:rPr>
        <w:t xml:space="preserve">the standard deviation </w:t>
      </w:r>
      <w:r w:rsidR="00D21E64" w:rsidRPr="00255616">
        <w:rPr>
          <w:rFonts w:ascii="Times New Roman" w:hAnsi="Times New Roman" w:cs="Times New Roman"/>
          <w:i/>
          <w:sz w:val="24"/>
          <w:szCs w:val="24"/>
          <w:lang w:val="en-GB"/>
        </w:rPr>
        <w:t>S</w:t>
      </w:r>
      <w:r w:rsidR="00D21E64">
        <w:rPr>
          <w:rFonts w:ascii="Times New Roman" w:hAnsi="Times New Roman" w:cs="Times New Roman"/>
          <w:sz w:val="24"/>
          <w:szCs w:val="24"/>
          <w:lang w:val="en-GB"/>
        </w:rPr>
        <w:t xml:space="preserve">, life disparity </w:t>
      </w:r>
      <w:r w:rsidR="00D21E64" w:rsidRPr="00D21E64">
        <w:rPr>
          <w:rFonts w:ascii="Times New Roman" w:hAnsi="Times New Roman" w:cs="Times New Roman"/>
          <w:i/>
          <w:sz w:val="24"/>
          <w:szCs w:val="24"/>
          <w:lang w:val="en-GB"/>
        </w:rPr>
        <w:t>e</w:t>
      </w:r>
      <w:r w:rsidR="00D21E64" w:rsidRPr="00D21E64">
        <w:rPr>
          <w:rFonts w:ascii="Times New Roman" w:hAnsi="Times New Roman" w:cs="Times New Roman"/>
          <w:i/>
          <w:sz w:val="24"/>
          <w:szCs w:val="24"/>
          <w:vertAlign w:val="superscript"/>
          <w:lang w:val="en-GB"/>
        </w:rPr>
        <w:t>†</w:t>
      </w:r>
      <w:r w:rsidR="002E4619">
        <w:rPr>
          <w:rFonts w:ascii="Times New Roman" w:hAnsi="Times New Roman" w:cs="Times New Roman"/>
          <w:sz w:val="24"/>
          <w:szCs w:val="24"/>
          <w:lang w:val="en-GB"/>
        </w:rPr>
        <w:t xml:space="preserve"> </w:t>
      </w:r>
      <w:r w:rsidR="00471E55">
        <w:rPr>
          <w:rFonts w:ascii="Times New Roman" w:hAnsi="Times New Roman" w:cs="Times New Roman"/>
          <w:sz w:val="24"/>
          <w:szCs w:val="24"/>
          <w:lang w:val="en-GB"/>
        </w:rPr>
        <w:fldChar w:fldCharType="begin"/>
      </w:r>
      <w:r w:rsidR="00471E55">
        <w:rPr>
          <w:rFonts w:ascii="Times New Roman" w:hAnsi="Times New Roman" w:cs="Times New Roman" w:hint="eastAsia"/>
          <w:sz w:val="24"/>
          <w:szCs w:val="24"/>
          <w:lang w:val="en-GB"/>
        </w:rPr>
        <w:instrText xml:space="preserve"> ADDIN ZOTERO_ITEM CSL_CITATION {"citationID":"1nuQ53rb","properties":{"formattedCitation":"(Vaupel and Canudas\\uc0\\u8208{}Romo 2003)","plainCitation":"(Vaupel and Canudas</w:instrText>
      </w:r>
      <w:r w:rsidR="00471E55">
        <w:rPr>
          <w:rFonts w:ascii="Times New Roman" w:hAnsi="Times New Roman" w:cs="Times New Roman" w:hint="eastAsia"/>
          <w:sz w:val="24"/>
          <w:szCs w:val="24"/>
          <w:lang w:val="en-GB"/>
        </w:rPr>
        <w:instrText>‐</w:instrText>
      </w:r>
      <w:r w:rsidR="00471E55">
        <w:rPr>
          <w:rFonts w:ascii="Times New Roman" w:hAnsi="Times New Roman" w:cs="Times New Roman" w:hint="eastAsia"/>
          <w:sz w:val="24"/>
          <w:szCs w:val="24"/>
          <w:lang w:val="en-GB"/>
        </w:rPr>
        <w:instrText>Romo 2003)","noteIndex":0},"citationItems":[{"id":607,"uris":["http://zotero.org/</w:instrText>
      </w:r>
      <w:r w:rsidR="00471E55">
        <w:rPr>
          <w:rFonts w:ascii="Times New Roman" w:hAnsi="Times New Roman" w:cs="Times New Roman"/>
          <w:sz w:val="24"/>
          <w:szCs w:val="24"/>
          <w:lang w:val="en-GB"/>
        </w:rPr>
        <w:instrText>users/5010345/items/HJTEI8NL"],"uri":["http://zotero.org/users/5010345/items/HJTEI8NL"],"itemData":{"id":607,"type":"article-journal","title":"Decomposing Change in Life Expectancy: A Bouquet of Formulas in Honor of Nathan Keyfitz's90th Birthday","contain</w:instrText>
      </w:r>
      <w:r w:rsidR="00471E55">
        <w:rPr>
          <w:rFonts w:ascii="Times New Roman" w:hAnsi="Times New Roman" w:cs="Times New Roman" w:hint="eastAsia"/>
          <w:sz w:val="24"/>
          <w:szCs w:val="24"/>
          <w:lang w:val="en-GB"/>
        </w:rPr>
        <w:instrText>er-title":"Demography","page":"201-216","volume":"40","issue":"2","author":[{"family":"Vaupel","given":"James W."},{"family":"Canudas</w:instrText>
      </w:r>
      <w:r w:rsidR="00471E55">
        <w:rPr>
          <w:rFonts w:ascii="Times New Roman" w:hAnsi="Times New Roman" w:cs="Times New Roman" w:hint="eastAsia"/>
          <w:sz w:val="24"/>
          <w:szCs w:val="24"/>
          <w:lang w:val="en-GB"/>
        </w:rPr>
        <w:instrText>‐</w:instrText>
      </w:r>
      <w:r w:rsidR="00471E55">
        <w:rPr>
          <w:rFonts w:ascii="Times New Roman" w:hAnsi="Times New Roman" w:cs="Times New Roman" w:hint="eastAsia"/>
          <w:sz w:val="24"/>
          <w:szCs w:val="24"/>
          <w:lang w:val="en-GB"/>
        </w:rPr>
        <w:instrText>Romo","given":"Vladimir"}],"issued":{"date-parts":[["2003"]]}}}],"schema":"https://github.com/citation-style-language/sch</w:instrText>
      </w:r>
      <w:r w:rsidR="00471E55">
        <w:rPr>
          <w:rFonts w:ascii="Times New Roman" w:hAnsi="Times New Roman" w:cs="Times New Roman"/>
          <w:sz w:val="24"/>
          <w:szCs w:val="24"/>
          <w:lang w:val="en-GB"/>
        </w:rPr>
        <w:instrText xml:space="preserve">ema/raw/master/csl-citation.json"} </w:instrText>
      </w:r>
      <w:r w:rsidR="00471E55">
        <w:rPr>
          <w:rFonts w:ascii="Times New Roman" w:hAnsi="Times New Roman" w:cs="Times New Roman"/>
          <w:sz w:val="24"/>
          <w:szCs w:val="24"/>
          <w:lang w:val="en-GB"/>
        </w:rPr>
        <w:fldChar w:fldCharType="separate"/>
      </w:r>
      <w:r w:rsidR="00471E55" w:rsidRPr="00471E55">
        <w:rPr>
          <w:rFonts w:ascii="Times New Roman" w:hAnsi="Times New Roman" w:cs="Times New Roman"/>
          <w:sz w:val="24"/>
          <w:szCs w:val="24"/>
          <w:lang w:val="en-GB"/>
        </w:rPr>
        <w:t>(Vaupel and Canudas‐Romo 2003)</w:t>
      </w:r>
      <w:r w:rsidR="00471E55">
        <w:rPr>
          <w:rFonts w:ascii="Times New Roman" w:hAnsi="Times New Roman" w:cs="Times New Roman"/>
          <w:sz w:val="24"/>
          <w:szCs w:val="24"/>
          <w:lang w:val="en-GB"/>
        </w:rPr>
        <w:fldChar w:fldCharType="end"/>
      </w:r>
      <w:r w:rsidR="00D31CE2">
        <w:rPr>
          <w:rFonts w:ascii="Times New Roman" w:hAnsi="Times New Roman" w:cs="Times New Roman"/>
          <w:sz w:val="24"/>
          <w:szCs w:val="24"/>
          <w:lang w:val="en-GB"/>
        </w:rPr>
        <w:t>,</w:t>
      </w:r>
      <w:r w:rsidR="002E4619">
        <w:rPr>
          <w:rFonts w:ascii="Times New Roman" w:hAnsi="Times New Roman" w:cs="Times New Roman"/>
          <w:sz w:val="24"/>
          <w:szCs w:val="24"/>
          <w:lang w:val="en-GB"/>
        </w:rPr>
        <w:t xml:space="preserve"> the Gini coefficient </w:t>
      </w:r>
      <w:r w:rsidR="002E4619">
        <w:rPr>
          <w:rFonts w:ascii="Times New Roman" w:hAnsi="Times New Roman" w:cs="Times New Roman"/>
          <w:i/>
          <w:sz w:val="24"/>
          <w:szCs w:val="24"/>
          <w:lang w:val="en-GB"/>
        </w:rPr>
        <w:t>G</w:t>
      </w:r>
      <w:r w:rsidR="00471E55">
        <w:rPr>
          <w:rFonts w:ascii="Times New Roman" w:hAnsi="Times New Roman" w:cs="Times New Roman"/>
          <w:i/>
          <w:sz w:val="24"/>
          <w:szCs w:val="24"/>
          <w:lang w:val="en-GB"/>
        </w:rPr>
        <w:t xml:space="preserve"> </w:t>
      </w:r>
      <w:r w:rsidR="00471E55">
        <w:rPr>
          <w:rFonts w:ascii="Times New Roman" w:hAnsi="Times New Roman" w:cs="Times New Roman"/>
          <w:i/>
          <w:sz w:val="24"/>
          <w:szCs w:val="24"/>
          <w:lang w:val="en-GB"/>
        </w:rPr>
        <w:fldChar w:fldCharType="begin"/>
      </w:r>
      <w:r w:rsidR="00471E55">
        <w:rPr>
          <w:rFonts w:ascii="Times New Roman" w:hAnsi="Times New Roman" w:cs="Times New Roman"/>
          <w:i/>
          <w:sz w:val="24"/>
          <w:szCs w:val="24"/>
          <w:lang w:val="en-GB"/>
        </w:rPr>
        <w:instrText xml:space="preserve"> ADDIN ZOTERO_ITEM CSL_CITATION {"citationID":"ZFzwNBjO","properties":{"formattedCitation":"(Shkolnikov, Andreev, and Begun 2003)","plainCitation":"(Shkolnikov, Andreev, and Begun 2003)","noteIndex":0},"citationItems":[{"id":608,"uris":["http://zotero.org/users/5010345/items/22KIUK44"],"uri":["http://zotero.org/users/5010345/items/22KIUK44"],"itemData":{"id":608,"type":"article-journal","title":"Gini coefficient as a life table function: computation from discrete data, decomposition of differences and empirical examples","container-title":"Demographic Research","page":"305-358","volume":"8","source":"JSTOR","archive":"JSTOR","abstract":"This paper presents a toolkit for measuring and analyzing inter-individual inequality in length of life by Gini coefficient. Gini coefficient and four other inequality measures are defined on the length-of-life distribution. Properties of these measures and their empirical testing on mortality data suggest a possibility for different judgements about the direction of changes in the degree of inequality by using different measures. A new computational procedure for the estimation of Gini coefficient from life tables is developed and tested on about four hundred real life tables. The estimates of Gini coefficient are precise enough even for abridged life tables with the final age group of 85+. New formulae have been developed for the decomposition of differences between Gini coefficients by age and cause of death. A new method for decomposition of age-components into effects of mortality and composition of population by group is developed. Temporal changes in the effects of elimination of causes of death on Gini coefficient are analyzed. Numerous empirical examples show: Lorenz curves for Sweden, Russia and Bangladesh in 1995, proportional changes in Gini coefficient and four other measures of inequality for the USA in 1950-1995 and for Russia in 1959-2000. Further shown are errors of estimates of Gini coefficient when computed from various types of mortality data of France, Japan, Sweden and the USA in 1900-95, decompositions of the USA-UK difference in life expectancies and Gini coefficients by age and cause of death in 1997. As well, effects of elimination of major causes of death in the UK in 1951-96 on Gini coefficient, age-specific effects of mortality and educational composition of the Russian population on changes in life expectancy and Gini coefficient between 1979 and 1989. Illustrated as well are variations in life expectancy and Gini coefficient across 32 countries in 1996-1999 and associated changes in life expectancy and Gini coefficient in Japan, Russia, Spain, the USA, and the UK in 1950-1999. Variations in Gini coefficient, with time and across countries, are driven by historical compression of mortality, but also by varying health and social patterns.","ISSN":"1435-9871","title-short":"Gini coefficient as a life table function","author":[{"family":"Shkolnikov","given":"Vladimir M."},{"family":"Andreev","given":"Evgueni E."},{"family":"Begun","given":"Alexander Z."}],"issued":{"date-parts":[["2003"]]}}}],"schema":"https://github.com/citation-style-language/schema/raw/master/csl-citation.json"} </w:instrText>
      </w:r>
      <w:r w:rsidR="00471E55">
        <w:rPr>
          <w:rFonts w:ascii="Times New Roman" w:hAnsi="Times New Roman" w:cs="Times New Roman"/>
          <w:i/>
          <w:sz w:val="24"/>
          <w:szCs w:val="24"/>
          <w:lang w:val="en-GB"/>
        </w:rPr>
        <w:fldChar w:fldCharType="separate"/>
      </w:r>
      <w:r w:rsidR="00471E55" w:rsidRPr="001B3CBF">
        <w:rPr>
          <w:rFonts w:ascii="Times New Roman" w:hAnsi="Times New Roman" w:cs="Times New Roman"/>
          <w:sz w:val="24"/>
          <w:lang w:val="en-GB"/>
        </w:rPr>
        <w:t>(Shkolnikov, Andreev, and Begun 2003)</w:t>
      </w:r>
      <w:r w:rsidR="00471E55">
        <w:rPr>
          <w:rFonts w:ascii="Times New Roman" w:hAnsi="Times New Roman" w:cs="Times New Roman"/>
          <w:i/>
          <w:sz w:val="24"/>
          <w:szCs w:val="24"/>
          <w:lang w:val="en-GB"/>
        </w:rPr>
        <w:fldChar w:fldCharType="end"/>
      </w:r>
      <w:r w:rsidR="00D31CE2">
        <w:rPr>
          <w:rFonts w:ascii="Times New Roman" w:hAnsi="Times New Roman" w:cs="Times New Roman"/>
          <w:i/>
          <w:sz w:val="24"/>
          <w:szCs w:val="24"/>
          <w:lang w:val="en-GB"/>
        </w:rPr>
        <w:t xml:space="preserve"> </w:t>
      </w:r>
      <w:r w:rsidR="00490055">
        <w:rPr>
          <w:rFonts w:ascii="Times New Roman" w:hAnsi="Times New Roman" w:cs="Times New Roman"/>
          <w:sz w:val="24"/>
          <w:szCs w:val="24"/>
          <w:lang w:val="en-GB"/>
        </w:rPr>
        <w:t xml:space="preserve">and </w:t>
      </w:r>
      <w:r w:rsidR="002C607B">
        <w:rPr>
          <w:rFonts w:ascii="Times New Roman" w:hAnsi="Times New Roman" w:cs="Times New Roman"/>
          <w:sz w:val="24"/>
          <w:szCs w:val="24"/>
          <w:lang w:val="en-GB"/>
        </w:rPr>
        <w:t xml:space="preserve">the lifetable </w:t>
      </w:r>
      <w:r w:rsidR="00D31CE2">
        <w:rPr>
          <w:rFonts w:ascii="Times New Roman" w:hAnsi="Times New Roman" w:cs="Times New Roman"/>
          <w:sz w:val="24"/>
          <w:szCs w:val="24"/>
          <w:lang w:val="en-GB"/>
        </w:rPr>
        <w:t xml:space="preserve">entropy </w:t>
      </w:r>
      <m:oMath>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H</m:t>
            </m:r>
          </m:e>
        </m:acc>
        <m:r>
          <w:rPr>
            <w:rFonts w:ascii="Cambria Math" w:hAnsi="Cambria Math" w:cs="Times New Roman"/>
            <w:sz w:val="24"/>
            <w:szCs w:val="24"/>
            <w:lang w:val="en-GB"/>
          </w:rPr>
          <m:t xml:space="preserve"> </m:t>
        </m:r>
      </m:oMath>
      <w:r w:rsidR="0074310D">
        <w:rPr>
          <w:rFonts w:ascii="Times New Roman" w:hAnsi="Times New Roman" w:cs="Times New Roman"/>
          <w:sz w:val="24"/>
          <w:szCs w:val="24"/>
          <w:lang w:val="en-GB"/>
        </w:rPr>
        <w:fldChar w:fldCharType="begin"/>
      </w:r>
      <w:r w:rsidR="0074310D">
        <w:rPr>
          <w:rFonts w:ascii="Times New Roman" w:hAnsi="Times New Roman" w:cs="Times New Roman"/>
          <w:sz w:val="24"/>
          <w:szCs w:val="24"/>
          <w:lang w:val="en-GB"/>
        </w:rPr>
        <w:instrText xml:space="preserve"> ADDIN ZOTERO_ITEM CSL_CITATION {"citationID":"GxNcRAox","properties":{"formattedCitation":"(Keyfitz 1977; Leser 1955)","plainCitation":"(Keyfitz 1977; Leser 1955)","noteIndex":0},"citationItems":[{"id":619,"uris":["http://zotero.org/users/5010345/items/S4WID59G"],"uri":["http://zotero.org/users/5010345/items/S4WID59G"],"itemData":{"id":619,"type":"article-journal","title":"What difference would it make if cancer were eradicated? An examination of the taeuber paradox","container-title":"Demography","page":"411-418","volume":"14","issue":"4","source":"Springer Link","abstract":"The immediate effect of discovering a way to cure cancer would be a reduction in the number of deaths in the United States by the number of people now dying from that cause. Within a short time, however, deaths from other causes would increase, and the net long-term effect would be relatively small. A parameter is derived that measures how much the expectation of life is increased by a marginal reduction in any cause of death. That parameter is additive in the several causes and has other advantages, though it does not avoid the assumption of independence.","DOI":"10.2307/2060587","ISSN":"1533-7790","title-short":"What difference would it make if cancer were eradicated?","journalAbbreviation":"Demography","language":"en","author":[{"family":"Keyfitz","given":"Nathan"}],"issued":{"date-parts":[["1977",11,1]]}}},{"id":617,"uris":["http://zotero.org/users/5010345/items/QDCNPHDL"],"uri":["http://zotero.org/users/5010345/items/QDCNPHDL"],"itemData":{"id":617,"type":"article-journal","title":"Variations in mortality and life expectation","container-title":"Population Studies","page":"67-71","volume":"9","issue":"1","source":"Taylor and Francis+NEJM","abstract":"The relationship between a uniform change in mortality and the corresponding change in expectation of life or life-table death rate is examined. The concept of “elasticity of life expectation” is introduced, its practical computation is demonstrated, and some examples of its potential applications are given.","DOI":"10.1080/00324728.1955.10405052","ISSN":"0032-4728","author":[{"family":"Leser","given":"C. E. V."}],"issued":{"date-parts":[["1955",7,1]]}}}],"schema":"https://github.com/citation-style-language/schema/raw/master/csl-citation.json"} </w:instrText>
      </w:r>
      <w:r w:rsidR="0074310D">
        <w:rPr>
          <w:rFonts w:ascii="Times New Roman" w:hAnsi="Times New Roman" w:cs="Times New Roman"/>
          <w:sz w:val="24"/>
          <w:szCs w:val="24"/>
          <w:lang w:val="en-GB"/>
        </w:rPr>
        <w:fldChar w:fldCharType="separate"/>
      </w:r>
      <w:r w:rsidR="0074310D" w:rsidRPr="003950E9">
        <w:rPr>
          <w:rFonts w:ascii="Times New Roman" w:hAnsi="Times New Roman" w:cs="Times New Roman"/>
          <w:sz w:val="24"/>
          <w:lang w:val="en-GB"/>
        </w:rPr>
        <w:t>(Keyfitz 1977; Leser 1955)</w:t>
      </w:r>
      <w:r w:rsidR="0074310D">
        <w:rPr>
          <w:rFonts w:ascii="Times New Roman" w:hAnsi="Times New Roman" w:cs="Times New Roman"/>
          <w:sz w:val="24"/>
          <w:szCs w:val="24"/>
          <w:lang w:val="en-GB"/>
        </w:rPr>
        <w:fldChar w:fldCharType="end"/>
      </w:r>
      <w:r w:rsidR="002E4619">
        <w:rPr>
          <w:rFonts w:ascii="Times New Roman" w:hAnsi="Times New Roman" w:cs="Times New Roman"/>
          <w:sz w:val="24"/>
          <w:szCs w:val="24"/>
          <w:lang w:val="en-GB"/>
        </w:rPr>
        <w:t>.</w:t>
      </w:r>
      <w:r w:rsidR="00D21E64">
        <w:rPr>
          <w:rFonts w:ascii="Times New Roman" w:hAnsi="Times New Roman" w:cs="Times New Roman"/>
          <w:i/>
          <w:sz w:val="24"/>
          <w:szCs w:val="24"/>
          <w:vertAlign w:val="superscript"/>
          <w:lang w:val="en-GB"/>
        </w:rPr>
        <w:t xml:space="preserve"> </w:t>
      </w:r>
      <w:r w:rsidR="000012CA">
        <w:rPr>
          <w:rFonts w:ascii="Times New Roman" w:hAnsi="Times New Roman" w:cs="Times New Roman"/>
          <w:sz w:val="24"/>
          <w:szCs w:val="24"/>
          <w:lang w:val="en-GB"/>
        </w:rPr>
        <w:t>The</w:t>
      </w:r>
      <w:r w:rsidR="00E5474D">
        <w:rPr>
          <w:rFonts w:ascii="Times New Roman" w:hAnsi="Times New Roman" w:cs="Times New Roman"/>
          <w:sz w:val="24"/>
          <w:szCs w:val="24"/>
          <w:lang w:val="en-GB"/>
        </w:rPr>
        <w:t xml:space="preserve">se represent a mix between absolute and relative measures of variation. </w:t>
      </w:r>
      <w:r w:rsidR="00CE3731">
        <w:rPr>
          <w:rFonts w:ascii="Times New Roman" w:hAnsi="Times New Roman" w:cs="Times New Roman"/>
          <w:sz w:val="24"/>
          <w:szCs w:val="24"/>
          <w:lang w:val="en-GB"/>
        </w:rPr>
        <w:t>It is useful to consider relative variation</w:t>
      </w:r>
      <w:r w:rsidR="003C439B">
        <w:rPr>
          <w:rFonts w:ascii="Times New Roman" w:hAnsi="Times New Roman" w:cs="Times New Roman"/>
          <w:sz w:val="24"/>
          <w:szCs w:val="24"/>
          <w:lang w:val="en-GB"/>
        </w:rPr>
        <w:t xml:space="preserve"> for comparisons, especially when </w:t>
      </w:r>
      <w:r w:rsidR="00CA0640">
        <w:rPr>
          <w:rFonts w:ascii="Times New Roman" w:hAnsi="Times New Roman" w:cs="Times New Roman"/>
          <w:sz w:val="24"/>
          <w:szCs w:val="24"/>
          <w:lang w:val="en-GB"/>
        </w:rPr>
        <w:t xml:space="preserve">considering dramatic changes in life expectancy, which </w:t>
      </w:r>
      <w:r w:rsidR="00B322D2">
        <w:rPr>
          <w:rFonts w:ascii="Times New Roman" w:hAnsi="Times New Roman" w:cs="Times New Roman"/>
          <w:sz w:val="24"/>
          <w:szCs w:val="24"/>
          <w:lang w:val="en-GB"/>
        </w:rPr>
        <w:t xml:space="preserve">could mask </w:t>
      </w:r>
      <w:r w:rsidR="00C20474">
        <w:rPr>
          <w:rFonts w:ascii="Times New Roman" w:hAnsi="Times New Roman" w:cs="Times New Roman"/>
          <w:sz w:val="24"/>
          <w:szCs w:val="24"/>
          <w:lang w:val="en-GB"/>
        </w:rPr>
        <w:t xml:space="preserve">significant differences. </w:t>
      </w:r>
      <w:r w:rsidR="006D76AF">
        <w:rPr>
          <w:rFonts w:ascii="Times New Roman" w:hAnsi="Times New Roman" w:cs="Times New Roman"/>
          <w:sz w:val="24"/>
          <w:szCs w:val="24"/>
          <w:lang w:val="en-GB"/>
        </w:rPr>
        <w:t xml:space="preserve">At the same time, </w:t>
      </w:r>
      <w:r w:rsidR="00AA696F">
        <w:rPr>
          <w:rFonts w:ascii="Times New Roman" w:hAnsi="Times New Roman" w:cs="Times New Roman"/>
          <w:sz w:val="24"/>
          <w:szCs w:val="24"/>
          <w:lang w:val="en-GB"/>
        </w:rPr>
        <w:t xml:space="preserve">absolute variation is a more directly understandable measure and can better inform us </w:t>
      </w:r>
      <w:r w:rsidR="00676723">
        <w:rPr>
          <w:rFonts w:ascii="Times New Roman" w:hAnsi="Times New Roman" w:cs="Times New Roman"/>
          <w:sz w:val="24"/>
          <w:szCs w:val="24"/>
          <w:lang w:val="en-GB"/>
        </w:rPr>
        <w:t>on the concrete changes experienced by our populations.</w:t>
      </w:r>
      <w:r w:rsidR="00437A78">
        <w:rPr>
          <w:rFonts w:ascii="Times New Roman" w:hAnsi="Times New Roman" w:cs="Times New Roman"/>
          <w:sz w:val="24"/>
          <w:szCs w:val="24"/>
          <w:lang w:val="en-GB"/>
        </w:rPr>
        <w:t xml:space="preserve"> </w:t>
      </w:r>
      <w:r w:rsidR="00DD1BD2">
        <w:rPr>
          <w:rFonts w:ascii="Times New Roman" w:hAnsi="Times New Roman" w:cs="Times New Roman"/>
          <w:sz w:val="24"/>
          <w:szCs w:val="24"/>
          <w:lang w:val="en-GB"/>
        </w:rPr>
        <w:t xml:space="preserve">Moreover, using </w:t>
      </w:r>
      <w:r w:rsidR="00BE16A1">
        <w:rPr>
          <w:rFonts w:ascii="Times New Roman" w:hAnsi="Times New Roman" w:cs="Times New Roman"/>
          <w:sz w:val="24"/>
          <w:szCs w:val="24"/>
          <w:lang w:val="en-GB"/>
        </w:rPr>
        <w:t>various met</w:t>
      </w:r>
      <w:r w:rsidR="000A530E">
        <w:rPr>
          <w:rFonts w:ascii="Times New Roman" w:hAnsi="Times New Roman" w:cs="Times New Roman"/>
          <w:sz w:val="24"/>
          <w:szCs w:val="24"/>
          <w:lang w:val="en-GB"/>
        </w:rPr>
        <w:t xml:space="preserve">hods with different sensitivities to changes in age-specific mortality rates </w:t>
      </w:r>
      <w:r w:rsidR="00C44E7C">
        <w:rPr>
          <w:rFonts w:ascii="Times New Roman" w:hAnsi="Times New Roman" w:cs="Times New Roman"/>
          <w:sz w:val="24"/>
          <w:szCs w:val="24"/>
          <w:lang w:val="en-GB"/>
        </w:rPr>
        <w:t xml:space="preserve">will allow us </w:t>
      </w:r>
      <w:r w:rsidR="00472A48">
        <w:rPr>
          <w:rFonts w:ascii="Times New Roman" w:hAnsi="Times New Roman" w:cs="Times New Roman"/>
          <w:sz w:val="24"/>
          <w:szCs w:val="24"/>
          <w:lang w:val="en-GB"/>
        </w:rPr>
        <w:t xml:space="preserve">to come to more robust conclusions. </w:t>
      </w:r>
      <w:r w:rsidR="00437A78">
        <w:rPr>
          <w:rFonts w:ascii="Times New Roman" w:hAnsi="Times New Roman" w:cs="Times New Roman"/>
          <w:sz w:val="24"/>
          <w:szCs w:val="24"/>
          <w:lang w:val="en-GB"/>
        </w:rPr>
        <w:t>We also prefer these to other measures, because they are easily interpretable</w:t>
      </w:r>
      <w:r w:rsidR="00E57E49">
        <w:rPr>
          <w:rFonts w:ascii="Times New Roman" w:hAnsi="Times New Roman" w:cs="Times New Roman"/>
          <w:sz w:val="24"/>
          <w:szCs w:val="24"/>
          <w:lang w:val="en-GB"/>
        </w:rPr>
        <w:t>.</w:t>
      </w:r>
      <w:r w:rsidR="007A1F7A">
        <w:rPr>
          <w:rFonts w:ascii="Times New Roman" w:hAnsi="Times New Roman" w:cs="Times New Roman"/>
          <w:sz w:val="24"/>
          <w:szCs w:val="24"/>
          <w:lang w:val="en-GB"/>
        </w:rPr>
        <w:t xml:space="preserve"> </w:t>
      </w:r>
      <w:r w:rsidR="007A1F7A">
        <w:rPr>
          <w:rFonts w:ascii="Times New Roman" w:hAnsi="Times New Roman" w:cs="Times New Roman"/>
          <w:i/>
          <w:sz w:val="24"/>
          <w:szCs w:val="24"/>
          <w:lang w:val="en-GB"/>
        </w:rPr>
        <w:t>S</w:t>
      </w:r>
      <w:r w:rsidR="007A1F7A">
        <w:rPr>
          <w:rFonts w:ascii="Times New Roman" w:hAnsi="Times New Roman" w:cs="Times New Roman"/>
          <w:sz w:val="24"/>
          <w:szCs w:val="24"/>
          <w:lang w:val="en-GB"/>
        </w:rPr>
        <w:t xml:space="preserve"> </w:t>
      </w:r>
      <w:r w:rsidR="0005780B">
        <w:rPr>
          <w:rFonts w:ascii="Times New Roman" w:hAnsi="Times New Roman" w:cs="Times New Roman"/>
          <w:sz w:val="24"/>
          <w:szCs w:val="24"/>
          <w:lang w:val="en-GB"/>
        </w:rPr>
        <w:t xml:space="preserve">is the </w:t>
      </w:r>
      <w:r w:rsidR="007A1F7A">
        <w:rPr>
          <w:rFonts w:ascii="Times New Roman" w:hAnsi="Times New Roman" w:cs="Times New Roman"/>
          <w:sz w:val="24"/>
          <w:szCs w:val="24"/>
          <w:lang w:val="en-GB"/>
        </w:rPr>
        <w:t>square root of the variance, which</w:t>
      </w:r>
      <w:r w:rsidR="0005780B">
        <w:rPr>
          <w:rFonts w:ascii="Times New Roman" w:hAnsi="Times New Roman" w:cs="Times New Roman"/>
          <w:sz w:val="24"/>
          <w:szCs w:val="24"/>
          <w:lang w:val="en-GB"/>
        </w:rPr>
        <w:t xml:space="preserve"> is itself the average squared distance from the mean age at death</w:t>
      </w:r>
      <w:r w:rsidR="00B073B6">
        <w:rPr>
          <w:rFonts w:ascii="Times New Roman" w:hAnsi="Times New Roman" w:cs="Times New Roman"/>
          <w:sz w:val="24"/>
          <w:szCs w:val="24"/>
          <w:lang w:val="en-GB"/>
        </w:rPr>
        <w:t xml:space="preserve">, meaning that </w:t>
      </w:r>
      <w:r w:rsidR="00B073B6">
        <w:rPr>
          <w:rFonts w:ascii="Times New Roman" w:hAnsi="Times New Roman" w:cs="Times New Roman"/>
          <w:i/>
          <w:sz w:val="24"/>
          <w:szCs w:val="24"/>
          <w:lang w:val="en-GB"/>
        </w:rPr>
        <w:t>S</w:t>
      </w:r>
      <w:r w:rsidR="00B073B6">
        <w:rPr>
          <w:rFonts w:ascii="Times New Roman" w:hAnsi="Times New Roman" w:cs="Times New Roman"/>
          <w:sz w:val="24"/>
          <w:szCs w:val="24"/>
          <w:lang w:val="en-GB"/>
        </w:rPr>
        <w:t xml:space="preserve"> is measured in years. </w:t>
      </w:r>
      <w:r w:rsidR="009C5D0C">
        <w:rPr>
          <w:rFonts w:ascii="Times New Roman" w:hAnsi="Times New Roman" w:cs="Times New Roman"/>
          <w:sz w:val="24"/>
          <w:szCs w:val="24"/>
          <w:lang w:val="en-GB"/>
        </w:rPr>
        <w:t xml:space="preserve">Life disparity </w:t>
      </w:r>
      <w:r w:rsidR="009C5D0C" w:rsidRPr="00D21E64">
        <w:rPr>
          <w:rFonts w:ascii="Times New Roman" w:hAnsi="Times New Roman" w:cs="Times New Roman"/>
          <w:i/>
          <w:sz w:val="24"/>
          <w:szCs w:val="24"/>
          <w:lang w:val="en-GB"/>
        </w:rPr>
        <w:t>e</w:t>
      </w:r>
      <w:r w:rsidR="009C5D0C" w:rsidRPr="00D21E64">
        <w:rPr>
          <w:rFonts w:ascii="Times New Roman" w:hAnsi="Times New Roman" w:cs="Times New Roman"/>
          <w:i/>
          <w:sz w:val="24"/>
          <w:szCs w:val="24"/>
          <w:vertAlign w:val="superscript"/>
          <w:lang w:val="en-GB"/>
        </w:rPr>
        <w:t>†</w:t>
      </w:r>
      <w:r w:rsidR="009C5D0C">
        <w:rPr>
          <w:rFonts w:ascii="Times New Roman" w:hAnsi="Times New Roman" w:cs="Times New Roman"/>
          <w:sz w:val="24"/>
          <w:szCs w:val="24"/>
          <w:lang w:val="en-GB"/>
        </w:rPr>
        <w:t xml:space="preserve"> </w:t>
      </w:r>
      <w:r w:rsidR="00953B5D">
        <w:rPr>
          <w:rFonts w:ascii="Times New Roman" w:hAnsi="Times New Roman" w:cs="Times New Roman"/>
          <w:sz w:val="24"/>
          <w:szCs w:val="24"/>
          <w:lang w:val="en-GB"/>
        </w:rPr>
        <w:t xml:space="preserve">is the remaining life expectancy at death and can be interpreted as the average life years lost at death. </w:t>
      </w:r>
      <w:r w:rsidR="00076C3B">
        <w:rPr>
          <w:rFonts w:ascii="Times New Roman" w:hAnsi="Times New Roman" w:cs="Times New Roman"/>
          <w:sz w:val="24"/>
          <w:szCs w:val="24"/>
          <w:lang w:val="en-GB"/>
        </w:rPr>
        <w:t>Considering measures of relative variation,</w:t>
      </w:r>
      <w:r w:rsidR="00953B5D">
        <w:rPr>
          <w:rFonts w:ascii="Times New Roman" w:hAnsi="Times New Roman" w:cs="Times New Roman"/>
          <w:sz w:val="24"/>
          <w:szCs w:val="24"/>
          <w:lang w:val="en-GB"/>
        </w:rPr>
        <w:t xml:space="preserve"> </w:t>
      </w:r>
      <w:r w:rsidR="00953B5D">
        <w:rPr>
          <w:rFonts w:ascii="Times New Roman" w:hAnsi="Times New Roman" w:cs="Times New Roman"/>
          <w:i/>
          <w:sz w:val="24"/>
          <w:szCs w:val="24"/>
          <w:lang w:val="en-GB"/>
        </w:rPr>
        <w:t>G</w:t>
      </w:r>
      <w:r w:rsidR="00953B5D">
        <w:rPr>
          <w:rFonts w:ascii="Times New Roman" w:hAnsi="Times New Roman" w:cs="Times New Roman"/>
          <w:sz w:val="24"/>
          <w:szCs w:val="24"/>
          <w:lang w:val="en-GB"/>
        </w:rPr>
        <w:t xml:space="preserve"> is the average distance between </w:t>
      </w:r>
      <w:proofErr w:type="gramStart"/>
      <w:r w:rsidR="00953B5D">
        <w:rPr>
          <w:rFonts w:ascii="Times New Roman" w:hAnsi="Times New Roman" w:cs="Times New Roman"/>
          <w:sz w:val="24"/>
          <w:szCs w:val="24"/>
          <w:lang w:val="en-GB"/>
        </w:rPr>
        <w:t>each individual’s</w:t>
      </w:r>
      <w:proofErr w:type="gramEnd"/>
      <w:r w:rsidR="00953B5D">
        <w:rPr>
          <w:rFonts w:ascii="Times New Roman" w:hAnsi="Times New Roman" w:cs="Times New Roman"/>
          <w:sz w:val="24"/>
          <w:szCs w:val="24"/>
          <w:lang w:val="en-GB"/>
        </w:rPr>
        <w:t xml:space="preserve"> age at death, expressed as a proportion of life expectancy</w:t>
      </w:r>
      <w:r w:rsidR="006940F6">
        <w:rPr>
          <w:rFonts w:ascii="Times New Roman" w:hAnsi="Times New Roman" w:cs="Times New Roman"/>
          <w:sz w:val="24"/>
          <w:szCs w:val="24"/>
          <w:lang w:val="en-GB"/>
        </w:rPr>
        <w:t>.</w:t>
      </w:r>
      <w:r w:rsidR="00BD4B9C">
        <w:rPr>
          <w:rFonts w:ascii="Times New Roman" w:hAnsi="Times New Roman" w:cs="Times New Roman"/>
          <w:sz w:val="24"/>
          <w:szCs w:val="24"/>
          <w:lang w:val="en-GB"/>
        </w:rPr>
        <w:t xml:space="preserve"> Finally, </w:t>
      </w:r>
      <m:oMath>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H</m:t>
            </m:r>
          </m:e>
        </m:acc>
      </m:oMath>
      <w:r w:rsidR="00076C3B">
        <w:rPr>
          <w:rFonts w:ascii="Times New Roman" w:hAnsi="Times New Roman" w:cs="Times New Roman"/>
          <w:sz w:val="24"/>
          <w:szCs w:val="24"/>
          <w:lang w:val="en-GB"/>
        </w:rPr>
        <w:t xml:space="preserve"> </w:t>
      </w:r>
      <w:r w:rsidR="00490055">
        <w:rPr>
          <w:rFonts w:ascii="Times New Roman" w:hAnsi="Times New Roman" w:cs="Times New Roman"/>
          <w:sz w:val="24"/>
          <w:szCs w:val="24"/>
          <w:lang w:val="en-GB"/>
        </w:rPr>
        <w:t>represents the elasticity of life expectancy to a proportional change in mortality, or the variation in the length of life as a proportion of life expectancy</w:t>
      </w:r>
      <w:r w:rsidR="00B635AC">
        <w:rPr>
          <w:rFonts w:ascii="Times New Roman" w:hAnsi="Times New Roman" w:cs="Times New Roman"/>
          <w:sz w:val="24"/>
          <w:szCs w:val="24"/>
          <w:lang w:val="en-GB"/>
        </w:rPr>
        <w:t xml:space="preserve"> </w:t>
      </w:r>
      <w:r w:rsidR="00B635AC">
        <w:rPr>
          <w:rFonts w:ascii="Times New Roman" w:hAnsi="Times New Roman" w:cs="Times New Roman"/>
          <w:sz w:val="24"/>
          <w:szCs w:val="24"/>
          <w:lang w:val="en-GB"/>
        </w:rPr>
        <w:fldChar w:fldCharType="begin"/>
      </w:r>
      <w:r w:rsidR="0074310D">
        <w:rPr>
          <w:rFonts w:ascii="Times New Roman" w:hAnsi="Times New Roman" w:cs="Times New Roman"/>
          <w:sz w:val="24"/>
          <w:szCs w:val="24"/>
          <w:lang w:val="en-GB"/>
        </w:rPr>
        <w:instrText xml:space="preserve"> ADDIN ZOTERO_ITEM CSL_CITATION {"citationID":"18jER95s","properties":{"formattedCitation":"(Aburto et al. 2019; Wrycza, Missov, and Baudisch 2015)","plainCitation":"(Aburto et al. 2019; Wrycza, Missov, and Baudisch 2015)","noteIndex":0},"citationItems":[{"id":611,"uris":["http://zotero.org/users/5010345/items/2VQ3LCES"],"uri":["http://zotero.org/users/5010345/items/2VQ3LCES"],"itemData":{"id":611,"type":"article-journal","title":"The threshold age of Keyfitz' entropy","container-title":"arXiv:1901.07963 [q-bio]","source":"arXiv.org","abstract":"BACKGROUND Indicators of relative inequality of lifespans are important because they capture the dimensionless shape of aging. They are markers of inequality at the population level and express the uncertainty at the time of death at the individual level. In particular, Keyfitz' entropy $\\bar{H}$ represents the elasticity of life expectancy to a change in mortality and it has been used as an indicator of lifespan variation. However, it is unknown how this measure changes over time and whether a threshold age exists, as it does for other lifespan variation indicators. RESULTS The time derivative of $\\bar{H}$ can be decomposed into changes in life disparity $e^\\dagger$ and life expectancy at birth $e_o$. Likewise, changes over time in $\\bar{H}$ are a weighted average of age-specific rates of mortality improvements. These weights reflect the sensitivity of $\\bar{H}$ and show how mortality improvements can increase (or decrease) the relative inequality of lifespans. Further, we prove that $\\bar{H}$, as well as $e^\\dagger$, in the case that mortality is reduced in every age, has a threshold age below which saving lives reduces entropy, whereas improvements above that age increase entropy. CONTRIBUTION We give a formal expression for changes over time of $\\bar{H}$ and provide a formal proof of the threshold age that separates reductions and increases in lifespan inequality from age-specific mortality improvements.","URL":"http://arxiv.org/abs/1901.07963","note":"arXiv: 1901.07963","author":[{"family":"Aburto","given":"José Manuel"},{"family":"Alvarez","given":"Jesús-Adrián"},{"family":"Villavicencio","given":"Francisco"},{"family":"Vaupel","given":"James W."}],"issued":{"date-parts":[["2019",1,23]]},"accessed":{"date-parts":[["2019",10,30]]}}},{"id":614,"uris":["http://zotero.org/users/5010345/items/4XEGSWPU"],"uri":["http://zotero.org/users/5010345/items/4XEGSWPU"],"itemData":{"id":614,"type":"article-journal","title":"Quantifying the Shape of Aging","container-title":"PLoS ONE","volume":"10","issue":"3","source":"PubMed Central","abstract":"In Biodemography, aging is typically measured and compared based on aging rates. We argue that this approach may be misleading, because it confounds the time aspect with the mere change aspect of aging. To disentangle these aspects, here we utilize a time-standardized framework and, instead of aging rates, suggest the shape of aging as a novel and valuable alternative concept for comparative aging research. The concept of shape captures the direction and degree of change in the force of mortality over age, which—on a demographic level—reflects aging. We 1) provide a list of shape properties that are desirable from a theoretical perspective, 2) suggest several demographically meaningful and non-parametric candidate measures to quantify shape, and 3) evaluate performance of these measures based on the list of properties as well as based on an illustrative analysis of a simple dataset. The shape measures suggested here aim to provide a general means to classify aging patterns independent of any particular mortality model and independent of any species-specific time-scale. Thereby they support systematic comparative aging research across different species or between populations of the same species under different conditions and constitute an extension of the toolbox available to comparative research in Biodemography.","URL":"https://www.ncbi.nlm.nih.gov/pmc/articles/PMC4372288/","DOI":"10.1371/journal.pone.0119163","ISSN":"1932-6203","note":"PMID: 25803427\nPMCID: PMC4372288","journalAbbreviation":"PLoS One","author":[{"family":"Wrycza","given":"Tomasz F."},{"family":"Missov","given":"Trifon I."},{"family":"Baudisch","given":"Annette"}],"issued":{"date-parts":[["2015",3,24]]},"accessed":{"date-parts":[["2019",10,30]]}}}],"schema":"https://github.com/citation-style-language/schema/raw/master/csl-citation.json"} </w:instrText>
      </w:r>
      <w:r w:rsidR="00B635AC">
        <w:rPr>
          <w:rFonts w:ascii="Times New Roman" w:hAnsi="Times New Roman" w:cs="Times New Roman"/>
          <w:sz w:val="24"/>
          <w:szCs w:val="24"/>
          <w:lang w:val="en-GB"/>
        </w:rPr>
        <w:fldChar w:fldCharType="separate"/>
      </w:r>
      <w:r w:rsidR="0074310D" w:rsidRPr="003950E9">
        <w:rPr>
          <w:rFonts w:ascii="Times New Roman" w:hAnsi="Times New Roman" w:cs="Times New Roman"/>
          <w:sz w:val="24"/>
          <w:lang w:val="en-GB"/>
        </w:rPr>
        <w:t>(Aburto et al. 2019; Wrycza, Missov, and Baudisch 2015)</w:t>
      </w:r>
      <w:r w:rsidR="00B635AC">
        <w:rPr>
          <w:rFonts w:ascii="Times New Roman" w:hAnsi="Times New Roman" w:cs="Times New Roman"/>
          <w:sz w:val="24"/>
          <w:szCs w:val="24"/>
          <w:lang w:val="en-GB"/>
        </w:rPr>
        <w:fldChar w:fldCharType="end"/>
      </w:r>
      <w:r w:rsidR="00B635AC">
        <w:rPr>
          <w:rFonts w:ascii="Times New Roman" w:hAnsi="Times New Roman" w:cs="Times New Roman"/>
          <w:sz w:val="24"/>
          <w:szCs w:val="24"/>
          <w:lang w:val="en-GB"/>
        </w:rPr>
        <w:t>.</w:t>
      </w:r>
      <w:r w:rsidR="00EC312C">
        <w:rPr>
          <w:rFonts w:ascii="Times New Roman" w:hAnsi="Times New Roman" w:cs="Times New Roman"/>
          <w:sz w:val="24"/>
          <w:szCs w:val="24"/>
          <w:lang w:val="en-GB"/>
        </w:rPr>
        <w:t xml:space="preserve"> While </w:t>
      </w:r>
      <w:r w:rsidR="006225D4">
        <w:rPr>
          <w:rFonts w:ascii="Times New Roman" w:hAnsi="Times New Roman" w:cs="Times New Roman"/>
          <w:sz w:val="24"/>
          <w:szCs w:val="24"/>
          <w:lang w:val="en-GB"/>
        </w:rPr>
        <w:t xml:space="preserve">the measures of absolute variation we have chosen are expressed in years, this is not the case for </w:t>
      </w:r>
      <w:r w:rsidR="006225D4">
        <w:rPr>
          <w:rFonts w:ascii="Times New Roman" w:hAnsi="Times New Roman" w:cs="Times New Roman"/>
          <w:i/>
          <w:sz w:val="24"/>
          <w:szCs w:val="24"/>
          <w:lang w:val="en-GB"/>
        </w:rPr>
        <w:t>G</w:t>
      </w:r>
      <w:r w:rsidR="006225D4">
        <w:rPr>
          <w:rFonts w:ascii="Times New Roman" w:hAnsi="Times New Roman" w:cs="Times New Roman"/>
          <w:sz w:val="24"/>
          <w:szCs w:val="24"/>
          <w:lang w:val="en-GB"/>
        </w:rPr>
        <w:t xml:space="preserve"> </w:t>
      </w:r>
      <w:r w:rsidR="002A3BCE">
        <w:rPr>
          <w:rFonts w:ascii="Times New Roman" w:hAnsi="Times New Roman" w:cs="Times New Roman"/>
          <w:sz w:val="24"/>
          <w:szCs w:val="24"/>
          <w:lang w:val="en-GB"/>
        </w:rPr>
        <w:t>and</w:t>
      </w:r>
      <m:oMath>
        <m:r>
          <w:rPr>
            <w:rFonts w:ascii="Cambria Math" w:hAnsi="Cambria Math" w:cs="Times New Roman"/>
            <w:sz w:val="24"/>
            <w:szCs w:val="24"/>
            <w:lang w:val="en-GB"/>
          </w:rPr>
          <m:t xml:space="preserve"> </m:t>
        </m:r>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H</m:t>
            </m:r>
          </m:e>
        </m:acc>
      </m:oMath>
      <w:r w:rsidR="006225D4">
        <w:rPr>
          <w:rFonts w:ascii="Times New Roman" w:hAnsi="Times New Roman" w:cs="Times New Roman"/>
          <w:sz w:val="24"/>
          <w:szCs w:val="24"/>
          <w:lang w:val="en-GB"/>
        </w:rPr>
        <w:t xml:space="preserve">, which are both expressed </w:t>
      </w:r>
      <w:r w:rsidR="00DD0CC0">
        <w:rPr>
          <w:rFonts w:ascii="Times New Roman" w:hAnsi="Times New Roman" w:cs="Times New Roman"/>
          <w:sz w:val="24"/>
          <w:szCs w:val="24"/>
          <w:lang w:val="en-GB"/>
        </w:rPr>
        <w:t>as a proportion of life expectancy.</w:t>
      </w:r>
    </w:p>
    <w:p w14:paraId="65D44548" w14:textId="15D6ACB2" w:rsidR="00E57E49" w:rsidRPr="001B7C15" w:rsidRDefault="00E57E49" w:rsidP="00676723">
      <w:pPr>
        <w:spacing w:line="360" w:lineRule="auto"/>
        <w:jc w:val="both"/>
        <w:rPr>
          <w:rFonts w:ascii="Times New Roman" w:hAnsi="Times New Roman" w:cs="Times New Roman"/>
          <w:i/>
          <w:sz w:val="24"/>
          <w:szCs w:val="24"/>
          <w:lang w:val="en-GB"/>
        </w:rPr>
      </w:pPr>
      <w:r w:rsidRPr="001B7C15">
        <w:rPr>
          <w:rFonts w:ascii="Times New Roman" w:hAnsi="Times New Roman" w:cs="Times New Roman"/>
          <w:i/>
          <w:sz w:val="24"/>
          <w:szCs w:val="24"/>
          <w:lang w:val="en-GB"/>
        </w:rPr>
        <w:t>Decomposition methods</w:t>
      </w:r>
    </w:p>
    <w:p w14:paraId="7DAD67E9" w14:textId="6BEFB60E" w:rsidR="00C63056" w:rsidRDefault="0011266D" w:rsidP="00C1723D">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Although studying </w:t>
      </w:r>
      <w:r w:rsidR="00A36648">
        <w:rPr>
          <w:rFonts w:ascii="Times New Roman" w:hAnsi="Times New Roman" w:cs="Times New Roman"/>
          <w:sz w:val="24"/>
          <w:szCs w:val="24"/>
          <w:lang w:val="en-GB"/>
        </w:rPr>
        <w:t>the variation in the mortality distribution</w:t>
      </w:r>
      <w:r w:rsidR="00DE2254">
        <w:rPr>
          <w:rFonts w:ascii="Times New Roman" w:hAnsi="Times New Roman" w:cs="Times New Roman"/>
          <w:sz w:val="24"/>
          <w:szCs w:val="24"/>
          <w:lang w:val="en-GB"/>
        </w:rPr>
        <w:t xml:space="preserve"> will already inform us on </w:t>
      </w:r>
      <w:r w:rsidR="00274D69">
        <w:rPr>
          <w:rFonts w:ascii="Times New Roman" w:hAnsi="Times New Roman" w:cs="Times New Roman"/>
          <w:sz w:val="24"/>
          <w:szCs w:val="24"/>
          <w:lang w:val="en-GB"/>
        </w:rPr>
        <w:t>its general trend</w:t>
      </w:r>
      <w:r w:rsidR="006D4CC6">
        <w:rPr>
          <w:rFonts w:ascii="Times New Roman" w:hAnsi="Times New Roman" w:cs="Times New Roman"/>
          <w:sz w:val="24"/>
          <w:szCs w:val="24"/>
          <w:lang w:val="en-GB"/>
        </w:rPr>
        <w:t xml:space="preserve">, we also plan </w:t>
      </w:r>
      <w:r w:rsidR="003E535D">
        <w:rPr>
          <w:rFonts w:ascii="Times New Roman" w:hAnsi="Times New Roman" w:cs="Times New Roman"/>
          <w:sz w:val="24"/>
          <w:szCs w:val="24"/>
          <w:lang w:val="en-GB"/>
        </w:rPr>
        <w:t xml:space="preserve">to </w:t>
      </w:r>
      <w:r w:rsidR="006D3424">
        <w:rPr>
          <w:rFonts w:ascii="Times New Roman" w:hAnsi="Times New Roman" w:cs="Times New Roman"/>
          <w:sz w:val="24"/>
          <w:szCs w:val="24"/>
          <w:lang w:val="en-GB"/>
        </w:rPr>
        <w:t>analyse these changes more in detail, as t</w:t>
      </w:r>
      <w:r w:rsidR="004F3EBD">
        <w:rPr>
          <w:rFonts w:ascii="Times New Roman" w:hAnsi="Times New Roman" w:cs="Times New Roman"/>
          <w:sz w:val="24"/>
          <w:szCs w:val="24"/>
          <w:lang w:val="en-GB"/>
        </w:rPr>
        <w:t xml:space="preserve">he information included in the HMD makes it possible </w:t>
      </w:r>
      <w:r w:rsidR="004B6C4F">
        <w:rPr>
          <w:rFonts w:ascii="Times New Roman" w:hAnsi="Times New Roman" w:cs="Times New Roman"/>
          <w:sz w:val="24"/>
          <w:szCs w:val="24"/>
          <w:lang w:val="en-GB"/>
        </w:rPr>
        <w:t xml:space="preserve">to </w:t>
      </w:r>
      <w:r w:rsidR="009A26AA">
        <w:rPr>
          <w:rFonts w:ascii="Times New Roman" w:hAnsi="Times New Roman" w:cs="Times New Roman"/>
          <w:sz w:val="24"/>
          <w:szCs w:val="24"/>
          <w:lang w:val="en-GB"/>
        </w:rPr>
        <w:t>identify gender and age at death.</w:t>
      </w:r>
      <w:r w:rsidR="00522DCF">
        <w:rPr>
          <w:rFonts w:ascii="Times New Roman" w:hAnsi="Times New Roman" w:cs="Times New Roman"/>
          <w:sz w:val="24"/>
          <w:szCs w:val="24"/>
          <w:lang w:val="en-GB"/>
        </w:rPr>
        <w:t xml:space="preserve"> We will first compare lifespan variation differences between males and females, to </w:t>
      </w:r>
      <w:r w:rsidR="00DC3013">
        <w:rPr>
          <w:rFonts w:ascii="Times New Roman" w:hAnsi="Times New Roman" w:cs="Times New Roman"/>
          <w:sz w:val="24"/>
          <w:szCs w:val="24"/>
          <w:lang w:val="en-GB"/>
        </w:rPr>
        <w:t xml:space="preserve">study the behaviour of the gender gap under crisis conditions. </w:t>
      </w:r>
      <w:r w:rsidR="00352D64">
        <w:rPr>
          <w:rFonts w:ascii="Times New Roman" w:hAnsi="Times New Roman" w:cs="Times New Roman"/>
          <w:sz w:val="24"/>
          <w:szCs w:val="24"/>
          <w:lang w:val="en-GB"/>
        </w:rPr>
        <w:t>Then,</w:t>
      </w:r>
      <w:r w:rsidR="009A26AA">
        <w:rPr>
          <w:rFonts w:ascii="Times New Roman" w:hAnsi="Times New Roman" w:cs="Times New Roman"/>
          <w:sz w:val="24"/>
          <w:szCs w:val="24"/>
          <w:lang w:val="en-GB"/>
        </w:rPr>
        <w:t xml:space="preserve"> </w:t>
      </w:r>
      <w:r w:rsidR="00352D64">
        <w:rPr>
          <w:rFonts w:ascii="Times New Roman" w:hAnsi="Times New Roman" w:cs="Times New Roman"/>
          <w:sz w:val="24"/>
          <w:szCs w:val="24"/>
          <w:lang w:val="en-GB"/>
        </w:rPr>
        <w:t xml:space="preserve">we </w:t>
      </w:r>
      <w:r w:rsidR="009A26AA">
        <w:rPr>
          <w:rFonts w:ascii="Times New Roman" w:hAnsi="Times New Roman" w:cs="Times New Roman"/>
          <w:sz w:val="24"/>
          <w:szCs w:val="24"/>
          <w:lang w:val="en-GB"/>
        </w:rPr>
        <w:t xml:space="preserve">will decompose the change in variation by age, to </w:t>
      </w:r>
      <w:r w:rsidR="004B6C4F">
        <w:rPr>
          <w:rFonts w:ascii="Times New Roman" w:hAnsi="Times New Roman" w:cs="Times New Roman"/>
          <w:sz w:val="24"/>
          <w:szCs w:val="24"/>
          <w:lang w:val="en-GB"/>
        </w:rPr>
        <w:t xml:space="preserve">understand whether </w:t>
      </w:r>
      <w:r w:rsidR="00BF5895">
        <w:rPr>
          <w:rFonts w:ascii="Times New Roman" w:hAnsi="Times New Roman" w:cs="Times New Roman"/>
          <w:sz w:val="24"/>
          <w:szCs w:val="24"/>
          <w:lang w:val="en-GB"/>
        </w:rPr>
        <w:t xml:space="preserve">certain age </w:t>
      </w:r>
      <w:r w:rsidR="009A26AA">
        <w:rPr>
          <w:rFonts w:ascii="Times New Roman" w:hAnsi="Times New Roman" w:cs="Times New Roman"/>
          <w:sz w:val="24"/>
          <w:szCs w:val="24"/>
          <w:lang w:val="en-GB"/>
        </w:rPr>
        <w:t>groups</w:t>
      </w:r>
      <w:r w:rsidR="004B6C4F">
        <w:rPr>
          <w:rFonts w:ascii="Times New Roman" w:hAnsi="Times New Roman" w:cs="Times New Roman"/>
          <w:sz w:val="24"/>
          <w:szCs w:val="24"/>
          <w:lang w:val="en-GB"/>
        </w:rPr>
        <w:t xml:space="preserve"> contributed more </w:t>
      </w:r>
      <w:r w:rsidR="000C1153">
        <w:rPr>
          <w:rFonts w:ascii="Times New Roman" w:hAnsi="Times New Roman" w:cs="Times New Roman"/>
          <w:sz w:val="24"/>
          <w:szCs w:val="24"/>
          <w:lang w:val="en-GB"/>
        </w:rPr>
        <w:t xml:space="preserve">to the increase or decrease in </w:t>
      </w:r>
      <w:r w:rsidR="00544FDF">
        <w:rPr>
          <w:rFonts w:ascii="Times New Roman" w:hAnsi="Times New Roman" w:cs="Times New Roman"/>
          <w:sz w:val="24"/>
          <w:szCs w:val="24"/>
          <w:lang w:val="en-GB"/>
        </w:rPr>
        <w:lastRenderedPageBreak/>
        <w:t>lifespan variation</w:t>
      </w:r>
      <w:r w:rsidR="00251DB2">
        <w:rPr>
          <w:rFonts w:ascii="Times New Roman" w:hAnsi="Times New Roman" w:cs="Times New Roman"/>
          <w:sz w:val="24"/>
          <w:szCs w:val="24"/>
          <w:lang w:val="en-GB"/>
        </w:rPr>
        <w:t xml:space="preserve">. </w:t>
      </w:r>
      <w:r w:rsidR="00846CA1">
        <w:rPr>
          <w:rFonts w:ascii="Times New Roman" w:hAnsi="Times New Roman" w:cs="Times New Roman"/>
          <w:sz w:val="24"/>
          <w:szCs w:val="24"/>
          <w:lang w:val="en-GB"/>
        </w:rPr>
        <w:t>W</w:t>
      </w:r>
      <w:r w:rsidR="00E4085A">
        <w:rPr>
          <w:rFonts w:ascii="Times New Roman" w:hAnsi="Times New Roman" w:cs="Times New Roman"/>
          <w:sz w:val="24"/>
          <w:szCs w:val="24"/>
          <w:lang w:val="en-GB"/>
        </w:rPr>
        <w:t>e will do so by using the life table response experiments (LTRE) method</w:t>
      </w:r>
      <w:r w:rsidR="00585F0C">
        <w:rPr>
          <w:rFonts w:ascii="Times New Roman" w:hAnsi="Times New Roman" w:cs="Times New Roman"/>
          <w:sz w:val="24"/>
          <w:szCs w:val="24"/>
          <w:lang w:val="en-GB"/>
        </w:rPr>
        <w:t xml:space="preserve">, which </w:t>
      </w:r>
      <w:r w:rsidR="00AD471C">
        <w:rPr>
          <w:rFonts w:ascii="Times New Roman" w:hAnsi="Times New Roman" w:cs="Times New Roman"/>
          <w:sz w:val="24"/>
          <w:szCs w:val="24"/>
          <w:lang w:val="en-GB"/>
        </w:rPr>
        <w:t>expresses the observed change in the value of a function</w:t>
      </w:r>
      <w:r w:rsidR="001B7C15">
        <w:rPr>
          <w:rFonts w:ascii="Times New Roman" w:hAnsi="Times New Roman" w:cs="Times New Roman"/>
          <w:sz w:val="24"/>
          <w:szCs w:val="24"/>
          <w:lang w:val="en-GB"/>
        </w:rPr>
        <w:t>,</w:t>
      </w:r>
      <w:r w:rsidR="00AD471C">
        <w:rPr>
          <w:rFonts w:ascii="Times New Roman" w:hAnsi="Times New Roman" w:cs="Times New Roman"/>
          <w:sz w:val="24"/>
          <w:szCs w:val="24"/>
          <w:lang w:val="en-GB"/>
        </w:rPr>
        <w:t xml:space="preserve"> in our case one of the measures of lifespan variation</w:t>
      </w:r>
      <w:r w:rsidR="001B7C15">
        <w:rPr>
          <w:rFonts w:ascii="Times New Roman" w:hAnsi="Times New Roman" w:cs="Times New Roman"/>
          <w:sz w:val="24"/>
          <w:szCs w:val="24"/>
          <w:lang w:val="en-GB"/>
        </w:rPr>
        <w:t>,</w:t>
      </w:r>
      <w:r w:rsidR="00AD471C">
        <w:rPr>
          <w:rFonts w:ascii="Times New Roman" w:hAnsi="Times New Roman" w:cs="Times New Roman"/>
          <w:sz w:val="24"/>
          <w:szCs w:val="24"/>
          <w:lang w:val="en-GB"/>
        </w:rPr>
        <w:t xml:space="preserve"> as a combination of the sensitivity of this function to its parameters and </w:t>
      </w:r>
      <w:r w:rsidR="00377D4D">
        <w:rPr>
          <w:rFonts w:ascii="Times New Roman" w:hAnsi="Times New Roman" w:cs="Times New Roman"/>
          <w:sz w:val="24"/>
          <w:szCs w:val="24"/>
          <w:lang w:val="en-GB"/>
        </w:rPr>
        <w:t xml:space="preserve">of </w:t>
      </w:r>
      <w:r w:rsidR="00AD471C">
        <w:rPr>
          <w:rFonts w:ascii="Times New Roman" w:hAnsi="Times New Roman" w:cs="Times New Roman"/>
          <w:sz w:val="24"/>
          <w:szCs w:val="24"/>
          <w:lang w:val="en-GB"/>
        </w:rPr>
        <w:t>the changes in the parameters themselves</w:t>
      </w:r>
      <w:r w:rsidR="001B7C15">
        <w:rPr>
          <w:rFonts w:ascii="Times New Roman" w:hAnsi="Times New Roman" w:cs="Times New Roman"/>
          <w:sz w:val="24"/>
          <w:szCs w:val="24"/>
          <w:lang w:val="en-GB"/>
        </w:rPr>
        <w:t>,</w:t>
      </w:r>
      <w:r w:rsidR="00AD471C">
        <w:rPr>
          <w:rFonts w:ascii="Times New Roman" w:hAnsi="Times New Roman" w:cs="Times New Roman"/>
          <w:sz w:val="24"/>
          <w:szCs w:val="24"/>
          <w:lang w:val="en-GB"/>
        </w:rPr>
        <w:t xml:space="preserve"> in our case, age-specific mortality rates</w:t>
      </w:r>
      <w:r w:rsidR="003A6CB6">
        <w:rPr>
          <w:rFonts w:ascii="Times New Roman" w:hAnsi="Times New Roman" w:cs="Times New Roman"/>
          <w:sz w:val="24"/>
          <w:szCs w:val="24"/>
          <w:lang w:val="en-GB"/>
        </w:rPr>
        <w:t xml:space="preserve"> </w:t>
      </w:r>
      <w:r w:rsidR="00C8617B">
        <w:rPr>
          <w:rFonts w:ascii="Times New Roman" w:hAnsi="Times New Roman" w:cs="Times New Roman"/>
          <w:sz w:val="24"/>
          <w:szCs w:val="24"/>
          <w:lang w:val="en-GB"/>
        </w:rPr>
        <w:fldChar w:fldCharType="begin"/>
      </w:r>
      <w:r w:rsidR="00C8617B">
        <w:rPr>
          <w:rFonts w:ascii="Times New Roman" w:hAnsi="Times New Roman" w:cs="Times New Roman"/>
          <w:sz w:val="24"/>
          <w:szCs w:val="24"/>
          <w:lang w:val="en-GB"/>
        </w:rPr>
        <w:instrText xml:space="preserve"> ADDIN ZOTERO_ITEM CSL_CITATION {"citationID":"Wn7cTJqA","properties":{"formattedCitation":"(Caswell 2010)","plainCitation":"(Caswell 2010)","noteIndex":0},"citationItems":[{"id":621,"uris":["http://zotero.org/users/5010345/items/BZAFCZG5"],"uri":["http://zotero.org/users/5010345/items/BZAFCZG5"],"itemData":{"id":621,"type":"article-journal","title":"Life table response experiment analysis of the stochastic growth rate","container-title":"Journal of Ecology","page":"324-333","volume":"98","issue":"2","source":"Wiley Online Library","abstract":"1. Life table response experiment (LTRE) analyses decompose treatment effects on a dependent variable (usually, but not necessarily, population growth rate) into contributions from differences in the parameters that determine that variable. 2. Fixed, random and regression LTRE designs have been applied to plant populations in many contexts. These designs all make use of the derivative of the dependent variable with respect to the parameters, and describe differences as sums of linear approximations. 3. Here, I extend LTRE methods to analyse treatment effects on the stochastic growth rate log λs. The problem is challenging because a stochastic model contains two layers of dynamics: the stochastic dynamics of the environment and the response of the vital rates to the state of the environment. I consider the widely used case where the environment is described by a Markov chain. 4. As the parameters describing the environmental Markov chain do not appear explicitly in the calculation of log λs, derivatives cannot be calculated. The solution presented here combines derivatives for the vital rates with an alternative (and older) approach, due to Kitagawa and Keyfitz, that calculates contributions in a way analogous to the calculation of main effects in statistical models. 5. The resulting LTRE analysis decomposes log λs into contributions from differences in: (i) the stationary distribution of environmental states, (ii) the autocorrelation pattern of the environment, and (iii) the stage-specific vital rate responses within each environmental state. 6. As an example, the methods are applied to a stage-classified model of the prairie plant Lomatium bradshawii in a stochastic fire environment. 7. Synthesis. The stochastic growth rate is an important parameter describing the effects of environmental fluctuations on population viability. Like any growth rate, it responds to differences in environmental factors. Without a decomposition analysis there is no way to attribute differences in the stochastic growth rate to particular parts of the life cycle or particular aspects of the stochastic environment. The methods presented here provide such an analysis, extending the LTRE analyses already available for deterministic environments.","DOI":"10.1111/j.1365-2745.2009.01627.x","ISSN":"1365-2745","language":"en","author":[{"family":"Caswell","given":"Hal"}],"issued":{"date-parts":[["2010"]]}}}],"schema":"https://github.com/citation-style-language/schema/raw/master/csl-citation.json"} </w:instrText>
      </w:r>
      <w:r w:rsidR="00C8617B">
        <w:rPr>
          <w:rFonts w:ascii="Times New Roman" w:hAnsi="Times New Roman" w:cs="Times New Roman"/>
          <w:sz w:val="24"/>
          <w:szCs w:val="24"/>
          <w:lang w:val="en-GB"/>
        </w:rPr>
        <w:fldChar w:fldCharType="separate"/>
      </w:r>
      <w:r w:rsidR="00C8617B" w:rsidRPr="006F70CE">
        <w:rPr>
          <w:rFonts w:ascii="Times New Roman" w:hAnsi="Times New Roman" w:cs="Times New Roman"/>
          <w:sz w:val="24"/>
          <w:lang w:val="en-GB"/>
        </w:rPr>
        <w:t>(Caswell 2010)</w:t>
      </w:r>
      <w:r w:rsidR="00C8617B">
        <w:rPr>
          <w:rFonts w:ascii="Times New Roman" w:hAnsi="Times New Roman" w:cs="Times New Roman"/>
          <w:sz w:val="24"/>
          <w:szCs w:val="24"/>
          <w:lang w:val="en-GB"/>
        </w:rPr>
        <w:fldChar w:fldCharType="end"/>
      </w:r>
      <w:r w:rsidR="00274D69">
        <w:rPr>
          <w:rFonts w:ascii="Times New Roman" w:hAnsi="Times New Roman" w:cs="Times New Roman"/>
          <w:sz w:val="24"/>
          <w:szCs w:val="24"/>
          <w:lang w:val="en-GB"/>
        </w:rPr>
        <w:t xml:space="preserve">. </w:t>
      </w:r>
      <w:r w:rsidR="003A6CB6">
        <w:rPr>
          <w:rFonts w:ascii="Times New Roman" w:hAnsi="Times New Roman" w:cs="Times New Roman"/>
          <w:sz w:val="24"/>
          <w:szCs w:val="24"/>
          <w:lang w:val="en-GB"/>
        </w:rPr>
        <w:t xml:space="preserve">Although other methods of decomposition by age have been </w:t>
      </w:r>
      <w:r w:rsidR="00714373">
        <w:rPr>
          <w:rFonts w:ascii="Times New Roman" w:hAnsi="Times New Roman" w:cs="Times New Roman"/>
          <w:sz w:val="24"/>
          <w:szCs w:val="24"/>
          <w:lang w:val="en-GB"/>
        </w:rPr>
        <w:t xml:space="preserve">developed (see for example Appendix B of </w:t>
      </w:r>
      <w:r w:rsidR="00714373">
        <w:rPr>
          <w:rFonts w:ascii="Times New Roman" w:hAnsi="Times New Roman" w:cs="Times New Roman"/>
          <w:sz w:val="24"/>
          <w:szCs w:val="24"/>
          <w:lang w:val="en-GB"/>
        </w:rPr>
        <w:fldChar w:fldCharType="begin"/>
      </w:r>
      <w:r w:rsidR="00714373">
        <w:rPr>
          <w:rFonts w:ascii="Times New Roman" w:hAnsi="Times New Roman" w:cs="Times New Roman"/>
          <w:sz w:val="24"/>
          <w:szCs w:val="24"/>
          <w:lang w:val="en-GB"/>
        </w:rPr>
        <w:instrText xml:space="preserve"> ADDIN ZOTERO_ITEM CSL_CITATION {"citationID":"xJcfcJrM","properties":{"formattedCitation":"(Wilmoth and Horiuchi 1999)","plainCitation":"(Wilmoth and Horiuchi 1999)","noteIndex":0},"citationItems":[{"id":499,"uris":["http://zotero.org/users/5010345/items/KRD8NN4T"],"uri":["http://zotero.org/users/5010345/items/KRD8NN4T"],"itemData":{"id":499,"type":"article-journal","title":"Rectangularization revisited: Variability of age at death within human populations*","container-title":"Demography","page":"475-495","volume":"36","issue":"4","source":"Springer Link","abstract":"Rectangularization of human survival curves is associated with decreasing variability in the distribution of ages at death. This variability, as measured by the interquartile range of life table ages at death, has decreased from about 65 years to 15 years since 1751 in Sweden. Most of this decline occurred between the 1870s and the 1950s. Since then, variability in age at death has been nearly constant in Sweden, Japan, and the United States, defying predictions of a continuing rectangularization. The United States is characterized by a relatively high degree of variability, compared with both Sweden and Japan. We suggest that the historical compression of mortality may have had significant psychological and behavioral impacts.","DOI":"10.2307/2648085","ISSN":"1533-7790","title-short":"Rectangularization revisited","journalAbbreviation":"Demography","language":"en","author":[{"family":"Wilmoth","given":"John R."},{"family":"Horiuchi","given":"Shiro"}],"issued":{"date-parts":[["1999",11,1]]}}}],"schema":"https://github.com/citation-style-language/schema/raw/master/csl-citation.json"} </w:instrText>
      </w:r>
      <w:r w:rsidR="00714373">
        <w:rPr>
          <w:rFonts w:ascii="Times New Roman" w:hAnsi="Times New Roman" w:cs="Times New Roman"/>
          <w:sz w:val="24"/>
          <w:szCs w:val="24"/>
          <w:lang w:val="en-GB"/>
        </w:rPr>
        <w:fldChar w:fldCharType="separate"/>
      </w:r>
      <w:r w:rsidR="00714373" w:rsidRPr="00255616">
        <w:rPr>
          <w:rFonts w:ascii="Times New Roman" w:hAnsi="Times New Roman" w:cs="Times New Roman"/>
          <w:sz w:val="24"/>
          <w:lang w:val="en-GB"/>
        </w:rPr>
        <w:t>Wilmoth and Horiuchi 1999)</w:t>
      </w:r>
      <w:r w:rsidR="00714373">
        <w:rPr>
          <w:rFonts w:ascii="Times New Roman" w:hAnsi="Times New Roman" w:cs="Times New Roman"/>
          <w:sz w:val="24"/>
          <w:szCs w:val="24"/>
          <w:lang w:val="en-GB"/>
        </w:rPr>
        <w:fldChar w:fldCharType="end"/>
      </w:r>
      <w:r w:rsidR="00173F5C">
        <w:rPr>
          <w:rFonts w:ascii="Times New Roman" w:hAnsi="Times New Roman" w:cs="Times New Roman"/>
          <w:sz w:val="24"/>
          <w:szCs w:val="24"/>
          <w:lang w:val="en-GB"/>
        </w:rPr>
        <w:t>, LTRE</w:t>
      </w:r>
      <w:r w:rsidR="0035772C">
        <w:rPr>
          <w:rFonts w:ascii="Times New Roman" w:hAnsi="Times New Roman" w:cs="Times New Roman"/>
          <w:sz w:val="24"/>
          <w:szCs w:val="24"/>
          <w:lang w:val="en-GB"/>
        </w:rPr>
        <w:t xml:space="preserve"> has been shown to be applicable to the measures we consider </w:t>
      </w:r>
      <w:r w:rsidR="001A1F05">
        <w:rPr>
          <w:rFonts w:ascii="Times New Roman" w:hAnsi="Times New Roman" w:cs="Times New Roman"/>
          <w:sz w:val="24"/>
          <w:szCs w:val="24"/>
          <w:lang w:val="en-GB"/>
        </w:rPr>
        <w:t xml:space="preserve">through relatively straightforward calculations </w:t>
      </w:r>
      <w:r w:rsidR="003B568C">
        <w:rPr>
          <w:rFonts w:ascii="Times New Roman" w:hAnsi="Times New Roman" w:cs="Times New Roman"/>
          <w:sz w:val="24"/>
          <w:szCs w:val="24"/>
          <w:lang w:val="en-GB"/>
        </w:rPr>
        <w:fldChar w:fldCharType="begin"/>
      </w:r>
      <w:r w:rsidR="003B568C">
        <w:rPr>
          <w:rFonts w:ascii="Times New Roman" w:hAnsi="Times New Roman" w:cs="Times New Roman"/>
          <w:sz w:val="24"/>
          <w:szCs w:val="24"/>
          <w:lang w:val="en-GB"/>
        </w:rPr>
        <w:instrText xml:space="preserve"> ADDIN ZOTERO_ITEM CSL_CITATION {"citationID":"OAuWnDPj","properties":{"formattedCitation":"(van Raalte 2011)","plainCitation":"(van Raalte 2011)","noteIndex":0},"citationItems":[{"id":526,"uris":["http://zotero.org/users/5010345/items/36RT8EAR"],"uri":["http://zotero.org/users/5010345/items/36RT8EAR"],"itemData":{"id":526,"type":"thesis","title":"Lifespan variation: methods, trends and the role of socioeconomic inequality","publisher":"Erasmus University","publisher-place":"Rotterdam","event-place":"Rotterdam","author":[{"family":"Raalte","given":"Alyson","non-dropping-particle":"van"}],"issued":{"date-parts":[["2011"]]}}}],"schema":"https://github.com/citation-style-language/schema/raw/master/csl-citation.json"} </w:instrText>
      </w:r>
      <w:r w:rsidR="003B568C">
        <w:rPr>
          <w:rFonts w:ascii="Times New Roman" w:hAnsi="Times New Roman" w:cs="Times New Roman"/>
          <w:sz w:val="24"/>
          <w:szCs w:val="24"/>
          <w:lang w:val="en-GB"/>
        </w:rPr>
        <w:fldChar w:fldCharType="separate"/>
      </w:r>
      <w:r w:rsidR="003B568C" w:rsidRPr="00255616">
        <w:rPr>
          <w:rFonts w:ascii="Times New Roman" w:hAnsi="Times New Roman" w:cs="Times New Roman"/>
          <w:sz w:val="24"/>
          <w:lang w:val="en-GB"/>
        </w:rPr>
        <w:t>(van Raalte 2011)</w:t>
      </w:r>
      <w:r w:rsidR="003B568C">
        <w:rPr>
          <w:rFonts w:ascii="Times New Roman" w:hAnsi="Times New Roman" w:cs="Times New Roman"/>
          <w:sz w:val="24"/>
          <w:szCs w:val="24"/>
          <w:lang w:val="en-GB"/>
        </w:rPr>
        <w:fldChar w:fldCharType="end"/>
      </w:r>
      <w:r w:rsidR="006D3424">
        <w:rPr>
          <w:rFonts w:ascii="Times New Roman" w:hAnsi="Times New Roman" w:cs="Times New Roman"/>
          <w:sz w:val="24"/>
          <w:szCs w:val="24"/>
          <w:lang w:val="en-GB"/>
        </w:rPr>
        <w:t>.</w:t>
      </w:r>
    </w:p>
    <w:p w14:paraId="1D1696CF" w14:textId="560EBE05" w:rsidR="000440AD" w:rsidRPr="00C71B36" w:rsidRDefault="000D3364" w:rsidP="00E17AD8">
      <w:pPr>
        <w:spacing w:line="360" w:lineRule="auto"/>
        <w:jc w:val="both"/>
        <w:rPr>
          <w:rFonts w:ascii="Times New Roman" w:hAnsi="Times New Roman" w:cs="Times New Roman"/>
          <w:b/>
          <w:sz w:val="24"/>
          <w:szCs w:val="24"/>
          <w:lang w:val="en-US"/>
          <w:rPrChange w:id="20" w:author="José Manuel Aburto" w:date="2019-11-01T10:39:00Z">
            <w:rPr>
              <w:rFonts w:ascii="Times New Roman" w:hAnsi="Times New Roman" w:cs="Times New Roman"/>
              <w:b/>
              <w:sz w:val="24"/>
              <w:szCs w:val="24"/>
              <w:lang w:val="es-MX"/>
            </w:rPr>
          </w:rPrChange>
        </w:rPr>
      </w:pPr>
      <w:r>
        <w:rPr>
          <w:rFonts w:ascii="Times New Roman" w:hAnsi="Times New Roman" w:cs="Times New Roman"/>
          <w:b/>
          <w:noProof/>
          <w:sz w:val="24"/>
          <w:szCs w:val="24"/>
        </w:rPr>
        <mc:AlternateContent>
          <mc:Choice Requires="wpg">
            <w:drawing>
              <wp:anchor distT="0" distB="0" distL="114300" distR="114300" simplePos="0" relativeHeight="251661312" behindDoc="0" locked="0" layoutInCell="1" allowOverlap="1" wp14:anchorId="7AD7B8DD" wp14:editId="6771E946">
                <wp:simplePos x="0" y="0"/>
                <wp:positionH relativeFrom="column">
                  <wp:posOffset>-518795</wp:posOffset>
                </wp:positionH>
                <wp:positionV relativeFrom="paragraph">
                  <wp:posOffset>403860</wp:posOffset>
                </wp:positionV>
                <wp:extent cx="6829425" cy="3771900"/>
                <wp:effectExtent l="0" t="0" r="9525" b="0"/>
                <wp:wrapSquare wrapText="bothSides"/>
                <wp:docPr id="6" name="Groupe 6"/>
                <wp:cNvGraphicFramePr/>
                <a:graphic xmlns:a="http://schemas.openxmlformats.org/drawingml/2006/main">
                  <a:graphicData uri="http://schemas.microsoft.com/office/word/2010/wordprocessingGroup">
                    <wpg:wgp>
                      <wpg:cNvGrpSpPr/>
                      <wpg:grpSpPr>
                        <a:xfrm>
                          <a:off x="0" y="0"/>
                          <a:ext cx="6829425" cy="3771900"/>
                          <a:chOff x="0" y="0"/>
                          <a:chExt cx="6829425" cy="3771900"/>
                        </a:xfrm>
                      </wpg:grpSpPr>
                      <pic:pic xmlns:pic="http://schemas.openxmlformats.org/drawingml/2006/picture">
                        <pic:nvPicPr>
                          <pic:cNvPr id="5" name="Imag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771900" cy="3771900"/>
                          </a:xfrm>
                          <a:prstGeom prst="rect">
                            <a:avLst/>
                          </a:prstGeom>
                        </pic:spPr>
                      </pic:pic>
                      <pic:pic xmlns:pic="http://schemas.openxmlformats.org/drawingml/2006/picture">
                        <pic:nvPicPr>
                          <pic:cNvPr id="3" name="Imag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3171825" y="66675"/>
                            <a:ext cx="3657600" cy="3657600"/>
                          </a:xfrm>
                          <a:prstGeom prst="snip2DiagRect">
                            <a:avLst/>
                          </a:prstGeom>
                        </pic:spPr>
                      </pic:pic>
                    </wpg:wgp>
                  </a:graphicData>
                </a:graphic>
              </wp:anchor>
            </w:drawing>
          </mc:Choice>
          <mc:Fallback>
            <w:pict>
              <v:group w14:anchorId="5BC80F44" id="Groupe 6" o:spid="_x0000_s1026" style="position:absolute;margin-left:-40.85pt;margin-top:31.8pt;width:537.75pt;height:297pt;z-index:251661312" coordsize="68294,377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 o:spid="_x0000_s1027" type="#_x0000_t75" style="position:absolute;width:37719;height:37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">
                  <v:imagedata r:id="rId13" o:title=""/>
                </v:shape>
                <v:shape id="Image 3" o:spid="_x0000_s1028" type="#_x0000_t75" style="position:absolute;left:31718;top:666;width:36576;height:36576;visibility:visible;mso-wrap-style:square" coordsize="3657600,365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" path="m,l3047988,r609612,609612l3657600,3657600r,l609612,3657600,,3047988,,xe">
                  <v:imagedata r:id="rId14" o:title=""/>
                  <v:formulas/>
                  <v:path o:extrusionok="t" o:connecttype="custom" o:connectlocs="0,0;3047988,0;3657600,609612;3657600,3657600;3657600,3657600;609612,3657600;0,3047988;0,0" o:connectangles="0,0,0,0,0,0,0,0"/>
                </v:shape>
                <w10:wrap type="square"/>
              </v:group>
            </w:pict>
          </mc:Fallback>
        </mc:AlternateContent>
      </w:r>
      <w:r w:rsidR="00932591" w:rsidRPr="00255616">
        <w:rPr>
          <w:rFonts w:ascii="Times New Roman" w:hAnsi="Times New Roman" w:cs="Times New Roman"/>
          <w:b/>
          <w:sz w:val="24"/>
          <w:szCs w:val="24"/>
          <w:lang w:val="en-GB"/>
        </w:rPr>
        <w:t>Preliminary Results</w:t>
      </w:r>
    </w:p>
    <w:p w14:paraId="41B9EAE2" w14:textId="11B2E660" w:rsidR="000D3364" w:rsidRDefault="00AE48E0" w:rsidP="006F70CE">
      <w:pPr>
        <w:spacing w:after="120" w:line="240" w:lineRule="auto"/>
        <w:jc w:val="both"/>
        <w:rPr>
          <w:rFonts w:ascii="Times New Roman" w:hAnsi="Times New Roman" w:cs="Times New Roman"/>
          <w:sz w:val="20"/>
          <w:szCs w:val="20"/>
          <w:lang w:val="en-GB"/>
        </w:rPr>
      </w:pPr>
      <w:r w:rsidRPr="00C71B36">
        <w:rPr>
          <w:rFonts w:ascii="Times New Roman" w:hAnsi="Times New Roman" w:cs="Times New Roman"/>
          <w:sz w:val="20"/>
          <w:szCs w:val="20"/>
          <w:lang w:val="en-US"/>
          <w:rPrChange w:id="21" w:author="José Manuel Aburto" w:date="2019-11-01T10:39:00Z">
            <w:rPr>
              <w:rFonts w:ascii="Times New Roman" w:hAnsi="Times New Roman" w:cs="Times New Roman"/>
              <w:sz w:val="20"/>
              <w:szCs w:val="20"/>
              <w:lang w:val="es-MX"/>
            </w:rPr>
          </w:rPrChange>
        </w:rPr>
        <w:t>In blue, survival curve, age at death distribution and life expectancy for the total population of Sweden in 1773. In yellow, survival curve, age at death distribution and life expectancy for a synthetic population, derived from the average mortality rates</w:t>
      </w:r>
      <w:r w:rsidR="000149B9" w:rsidRPr="00C71B36">
        <w:rPr>
          <w:rFonts w:ascii="Times New Roman" w:hAnsi="Times New Roman" w:cs="Times New Roman"/>
          <w:sz w:val="20"/>
          <w:szCs w:val="20"/>
          <w:lang w:val="en-US"/>
          <w:rPrChange w:id="22" w:author="José Manuel Aburto" w:date="2019-11-01T10:39:00Z">
            <w:rPr>
              <w:rFonts w:ascii="Times New Roman" w:hAnsi="Times New Roman" w:cs="Times New Roman"/>
              <w:sz w:val="20"/>
              <w:szCs w:val="20"/>
              <w:lang w:val="es-MX"/>
            </w:rPr>
          </w:rPrChange>
        </w:rPr>
        <w:t xml:space="preserve"> for the total population of Sweden between 1667 and 1771. Th vertical lines indicate life expectancy. In the legend, S is the standard deviation of the age at death, e </w:t>
      </w:r>
      <w:commentRangeStart w:id="23"/>
      <w:r w:rsidR="000149B9" w:rsidRPr="00C71B36">
        <w:rPr>
          <w:rFonts w:ascii="Times New Roman" w:hAnsi="Times New Roman" w:cs="Times New Roman"/>
          <w:sz w:val="20"/>
          <w:szCs w:val="20"/>
          <w:lang w:val="en-US"/>
          <w:rPrChange w:id="24" w:author="José Manuel Aburto" w:date="2019-11-01T10:39:00Z">
            <w:rPr>
              <w:rFonts w:ascii="Times New Roman" w:hAnsi="Times New Roman" w:cs="Times New Roman"/>
              <w:sz w:val="20"/>
              <w:szCs w:val="20"/>
              <w:lang w:val="es-MX"/>
            </w:rPr>
          </w:rPrChange>
        </w:rPr>
        <w:t>indicates life disparity</w:t>
      </w:r>
      <w:r w:rsidR="009675C0" w:rsidRPr="00C71B36">
        <w:rPr>
          <w:rFonts w:ascii="Times New Roman" w:hAnsi="Times New Roman" w:cs="Times New Roman"/>
          <w:sz w:val="20"/>
          <w:szCs w:val="20"/>
          <w:lang w:val="en-US"/>
          <w:rPrChange w:id="25" w:author="José Manuel Aburto" w:date="2019-11-01T10:39:00Z">
            <w:rPr>
              <w:rFonts w:ascii="Times New Roman" w:hAnsi="Times New Roman" w:cs="Times New Roman"/>
              <w:sz w:val="20"/>
              <w:szCs w:val="20"/>
              <w:lang w:val="es-MX"/>
            </w:rPr>
          </w:rPrChange>
        </w:rPr>
        <w:t xml:space="preserve"> </w:t>
      </w:r>
      <w:commentRangeEnd w:id="23"/>
      <w:r w:rsidR="00660A59">
        <w:rPr>
          <w:rStyle w:val="CommentReference"/>
        </w:rPr>
        <w:commentReference w:id="23"/>
      </w:r>
      <w:r w:rsidR="009675C0" w:rsidRPr="006F70CE">
        <w:rPr>
          <w:rFonts w:ascii="Times New Roman" w:hAnsi="Times New Roman" w:cs="Times New Roman"/>
          <w:i/>
          <w:sz w:val="20"/>
          <w:szCs w:val="20"/>
          <w:lang w:val="en-GB"/>
        </w:rPr>
        <w:t>e</w:t>
      </w:r>
      <w:r w:rsidR="009675C0" w:rsidRPr="006F70CE">
        <w:rPr>
          <w:rFonts w:ascii="Times New Roman" w:hAnsi="Times New Roman" w:cs="Times New Roman"/>
          <w:i/>
          <w:sz w:val="20"/>
          <w:szCs w:val="20"/>
          <w:vertAlign w:val="superscript"/>
          <w:lang w:val="en-GB"/>
        </w:rPr>
        <w:t>†</w:t>
      </w:r>
      <w:r w:rsidR="009675C0">
        <w:rPr>
          <w:rFonts w:ascii="Times New Roman" w:hAnsi="Times New Roman" w:cs="Times New Roman"/>
          <w:sz w:val="20"/>
          <w:szCs w:val="20"/>
          <w:lang w:val="en-GB"/>
        </w:rPr>
        <w:t>, G is the Gini coefficient and H the lifetable entropy</w:t>
      </w:r>
      <w:r w:rsidR="009675C0" w:rsidRPr="009675C0">
        <w:rPr>
          <w:rFonts w:ascii="Times New Roman" w:hAnsi="Times New Roman" w:cs="Times New Roman"/>
          <w:sz w:val="20"/>
          <w:szCs w:val="20"/>
          <w:lang w:val="en-GB"/>
        </w:rPr>
        <w:t xml:space="preserve"> </w:t>
      </w:r>
      <m:oMath>
        <m:acc>
          <m:accPr>
            <m:chr m:val="̅"/>
            <m:ctrlPr>
              <w:rPr>
                <w:rFonts w:ascii="Cambria Math" w:hAnsi="Cambria Math" w:cs="Times New Roman"/>
                <w:i/>
                <w:sz w:val="20"/>
                <w:szCs w:val="20"/>
                <w:lang w:val="en-GB"/>
              </w:rPr>
            </m:ctrlPr>
          </m:accPr>
          <m:e>
            <m:r>
              <w:rPr>
                <w:rFonts w:ascii="Cambria Math" w:hAnsi="Cambria Math" w:cs="Times New Roman"/>
                <w:sz w:val="20"/>
                <w:szCs w:val="20"/>
                <w:lang w:val="en-GB"/>
              </w:rPr>
              <m:t>H</m:t>
            </m:r>
          </m:e>
        </m:acc>
      </m:oMath>
      <w:r w:rsidR="009675C0">
        <w:rPr>
          <w:rFonts w:ascii="Times New Roman" w:hAnsi="Times New Roman" w:cs="Times New Roman"/>
          <w:sz w:val="20"/>
          <w:szCs w:val="20"/>
          <w:lang w:val="en-GB"/>
        </w:rPr>
        <w:t>.</w:t>
      </w:r>
    </w:p>
    <w:p w14:paraId="173CAB79" w14:textId="3AF9C600" w:rsidR="009675C0" w:rsidRPr="00C71B36" w:rsidRDefault="009675C0" w:rsidP="006F70CE">
      <w:pPr>
        <w:spacing w:after="240" w:line="240" w:lineRule="auto"/>
        <w:jc w:val="center"/>
        <w:rPr>
          <w:rFonts w:ascii="Times New Roman" w:hAnsi="Times New Roman" w:cs="Times New Roman"/>
          <w:sz w:val="24"/>
          <w:szCs w:val="24"/>
          <w:lang w:val="en-US"/>
          <w:rPrChange w:id="26" w:author="José Manuel Aburto" w:date="2019-11-01T10:39:00Z">
            <w:rPr>
              <w:rFonts w:ascii="Times New Roman" w:hAnsi="Times New Roman" w:cs="Times New Roman"/>
              <w:sz w:val="24"/>
              <w:szCs w:val="24"/>
              <w:lang w:val="es-MX"/>
            </w:rPr>
          </w:rPrChange>
        </w:rPr>
      </w:pPr>
      <w:r w:rsidRPr="008E6B9E">
        <w:rPr>
          <w:rFonts w:ascii="Times New Roman" w:hAnsi="Times New Roman" w:cs="Times New Roman"/>
          <w:sz w:val="24"/>
          <w:szCs w:val="24"/>
          <w:lang w:val="en-GB"/>
        </w:rPr>
        <w:t>Figure 1 – Survival curves and age at death distributions for Sweden, in 1767-1771 and 1773</w:t>
      </w:r>
    </w:p>
    <w:p w14:paraId="0AE32744" w14:textId="77777777" w:rsidR="000149B9" w:rsidRPr="00C71B36" w:rsidRDefault="000149B9" w:rsidP="006F70CE">
      <w:pPr>
        <w:spacing w:after="0" w:line="240" w:lineRule="auto"/>
        <w:jc w:val="both"/>
        <w:rPr>
          <w:rFonts w:ascii="Times New Roman" w:hAnsi="Times New Roman" w:cs="Times New Roman"/>
          <w:sz w:val="20"/>
          <w:szCs w:val="20"/>
          <w:lang w:val="en-US"/>
          <w:rPrChange w:id="27" w:author="José Manuel Aburto" w:date="2019-11-01T10:39:00Z">
            <w:rPr>
              <w:rFonts w:ascii="Times New Roman" w:hAnsi="Times New Roman" w:cs="Times New Roman"/>
              <w:sz w:val="20"/>
              <w:szCs w:val="20"/>
              <w:lang w:val="es-MX"/>
            </w:rPr>
          </w:rPrChange>
        </w:rPr>
      </w:pPr>
    </w:p>
    <w:p w14:paraId="41C68095" w14:textId="645467D8" w:rsidR="00F058E3" w:rsidRDefault="00341EAE" w:rsidP="00E17AD8">
      <w:pPr>
        <w:spacing w:line="360" w:lineRule="auto"/>
        <w:jc w:val="both"/>
        <w:rPr>
          <w:rFonts w:ascii="Times New Roman" w:hAnsi="Times New Roman" w:cs="Times New Roman"/>
          <w:sz w:val="24"/>
          <w:szCs w:val="24"/>
          <w:lang w:val="en-GB"/>
        </w:rPr>
      </w:pPr>
      <w:r w:rsidRPr="00C71B36">
        <w:rPr>
          <w:rFonts w:ascii="Times New Roman" w:hAnsi="Times New Roman" w:cs="Times New Roman"/>
          <w:sz w:val="24"/>
          <w:szCs w:val="24"/>
          <w:lang w:val="en-US"/>
          <w:rPrChange w:id="28" w:author="José Manuel Aburto" w:date="2019-11-01T10:39:00Z">
            <w:rPr>
              <w:rFonts w:ascii="Times New Roman" w:hAnsi="Times New Roman" w:cs="Times New Roman"/>
              <w:sz w:val="24"/>
              <w:szCs w:val="24"/>
              <w:lang w:val="es-MX"/>
            </w:rPr>
          </w:rPrChange>
        </w:rPr>
        <w:t xml:space="preserve">Figure 1 </w:t>
      </w:r>
      <w:r w:rsidR="008A2697" w:rsidRPr="00C71B36">
        <w:rPr>
          <w:rFonts w:ascii="Times New Roman" w:hAnsi="Times New Roman" w:cs="Times New Roman"/>
          <w:sz w:val="24"/>
          <w:szCs w:val="24"/>
          <w:lang w:val="en-US"/>
          <w:rPrChange w:id="29" w:author="José Manuel Aburto" w:date="2019-11-01T10:39:00Z">
            <w:rPr>
              <w:rFonts w:ascii="Times New Roman" w:hAnsi="Times New Roman" w:cs="Times New Roman"/>
              <w:sz w:val="24"/>
              <w:szCs w:val="24"/>
              <w:lang w:val="es-MX"/>
            </w:rPr>
          </w:rPrChange>
        </w:rPr>
        <w:t xml:space="preserve">shows the </w:t>
      </w:r>
      <w:r w:rsidR="00764743" w:rsidRPr="00C71B36">
        <w:rPr>
          <w:rFonts w:ascii="Times New Roman" w:hAnsi="Times New Roman" w:cs="Times New Roman"/>
          <w:sz w:val="24"/>
          <w:szCs w:val="24"/>
          <w:lang w:val="en-US"/>
          <w:rPrChange w:id="30" w:author="José Manuel Aburto" w:date="2019-11-01T10:39:00Z">
            <w:rPr>
              <w:rFonts w:ascii="Times New Roman" w:hAnsi="Times New Roman" w:cs="Times New Roman"/>
              <w:sz w:val="24"/>
              <w:szCs w:val="24"/>
              <w:lang w:val="es-MX"/>
            </w:rPr>
          </w:rPrChange>
        </w:rPr>
        <w:t xml:space="preserve">Swedish </w:t>
      </w:r>
      <w:r w:rsidR="008A2697" w:rsidRPr="00C71B36">
        <w:rPr>
          <w:rFonts w:ascii="Times New Roman" w:hAnsi="Times New Roman" w:cs="Times New Roman"/>
          <w:sz w:val="24"/>
          <w:szCs w:val="24"/>
          <w:lang w:val="en-US"/>
          <w:rPrChange w:id="31" w:author="José Manuel Aburto" w:date="2019-11-01T10:39:00Z">
            <w:rPr>
              <w:rFonts w:ascii="Times New Roman" w:hAnsi="Times New Roman" w:cs="Times New Roman"/>
              <w:sz w:val="24"/>
              <w:szCs w:val="24"/>
              <w:lang w:val="es-MX"/>
            </w:rPr>
          </w:rPrChange>
        </w:rPr>
        <w:t>survival</w:t>
      </w:r>
      <w:ins w:id="32" w:author="José Manuel Aburto" w:date="2019-11-01T10:52:00Z">
        <w:r w:rsidR="00660A59">
          <w:rPr>
            <w:rFonts w:ascii="Times New Roman" w:hAnsi="Times New Roman" w:cs="Times New Roman"/>
            <w:sz w:val="24"/>
            <w:szCs w:val="24"/>
            <w:lang w:val="en-US"/>
          </w:rPr>
          <w:t xml:space="preserve"> function</w:t>
        </w:r>
      </w:ins>
      <w:r w:rsidR="008A2697" w:rsidRPr="00C71B36">
        <w:rPr>
          <w:rFonts w:ascii="Times New Roman" w:hAnsi="Times New Roman" w:cs="Times New Roman"/>
          <w:sz w:val="24"/>
          <w:szCs w:val="24"/>
          <w:lang w:val="en-US"/>
          <w:rPrChange w:id="33" w:author="José Manuel Aburto" w:date="2019-11-01T10:39:00Z">
            <w:rPr>
              <w:rFonts w:ascii="Times New Roman" w:hAnsi="Times New Roman" w:cs="Times New Roman"/>
              <w:sz w:val="24"/>
              <w:szCs w:val="24"/>
              <w:lang w:val="es-MX"/>
            </w:rPr>
          </w:rPrChange>
        </w:rPr>
        <w:t xml:space="preserve"> </w:t>
      </w:r>
      <w:r w:rsidR="00764743">
        <w:rPr>
          <w:rFonts w:ascii="Times New Roman" w:hAnsi="Times New Roman" w:cs="Times New Roman"/>
          <w:sz w:val="24"/>
          <w:szCs w:val="24"/>
          <w:lang w:val="en-GB"/>
        </w:rPr>
        <w:t xml:space="preserve">and </w:t>
      </w:r>
      <w:r w:rsidR="008A2697">
        <w:rPr>
          <w:rFonts w:ascii="Times New Roman" w:hAnsi="Times New Roman" w:cs="Times New Roman"/>
          <w:sz w:val="24"/>
          <w:szCs w:val="24"/>
          <w:lang w:val="en-GB"/>
        </w:rPr>
        <w:t>age at death</w:t>
      </w:r>
      <w:r w:rsidR="00764743">
        <w:rPr>
          <w:rFonts w:ascii="Times New Roman" w:hAnsi="Times New Roman" w:cs="Times New Roman"/>
          <w:sz w:val="24"/>
          <w:szCs w:val="24"/>
          <w:lang w:val="en-GB"/>
        </w:rPr>
        <w:t xml:space="preserve"> distributions</w:t>
      </w:r>
      <w:r w:rsidR="008A2697">
        <w:rPr>
          <w:rFonts w:ascii="Times New Roman" w:hAnsi="Times New Roman" w:cs="Times New Roman"/>
          <w:sz w:val="24"/>
          <w:szCs w:val="24"/>
          <w:lang w:val="en-GB"/>
        </w:rPr>
        <w:t xml:space="preserve"> </w:t>
      </w:r>
      <w:r w:rsidR="00764743">
        <w:rPr>
          <w:rFonts w:ascii="Times New Roman" w:hAnsi="Times New Roman" w:cs="Times New Roman"/>
          <w:sz w:val="24"/>
          <w:szCs w:val="24"/>
          <w:lang w:val="en-GB"/>
        </w:rPr>
        <w:t>for</w:t>
      </w:r>
      <w:r w:rsidR="00C23CCD">
        <w:rPr>
          <w:rFonts w:ascii="Times New Roman" w:hAnsi="Times New Roman" w:cs="Times New Roman"/>
          <w:sz w:val="24"/>
          <w:szCs w:val="24"/>
          <w:lang w:val="en-GB"/>
        </w:rPr>
        <w:t xml:space="preserve"> 1773</w:t>
      </w:r>
      <w:r w:rsidR="00537BBE">
        <w:rPr>
          <w:rFonts w:ascii="Times New Roman" w:hAnsi="Times New Roman" w:cs="Times New Roman"/>
          <w:sz w:val="24"/>
          <w:szCs w:val="24"/>
          <w:lang w:val="en-GB"/>
        </w:rPr>
        <w:t xml:space="preserve"> and for a synthetic lifetable computed from the average death rates for the period from 1667 to 1771 (</w:t>
      </w:r>
      <w:commentRangeStart w:id="34"/>
      <w:r w:rsidR="00537BBE">
        <w:rPr>
          <w:rFonts w:ascii="Times New Roman" w:hAnsi="Times New Roman" w:cs="Times New Roman"/>
          <w:sz w:val="24"/>
          <w:szCs w:val="24"/>
          <w:lang w:val="en-GB"/>
        </w:rPr>
        <w:t xml:space="preserve">1772 </w:t>
      </w:r>
      <w:commentRangeEnd w:id="34"/>
      <w:r w:rsidR="00660A59">
        <w:rPr>
          <w:rStyle w:val="CommentReference"/>
        </w:rPr>
        <w:commentReference w:id="34"/>
      </w:r>
      <w:r w:rsidR="00537BBE">
        <w:rPr>
          <w:rFonts w:ascii="Times New Roman" w:hAnsi="Times New Roman" w:cs="Times New Roman"/>
          <w:sz w:val="24"/>
          <w:szCs w:val="24"/>
          <w:lang w:val="en-GB"/>
        </w:rPr>
        <w:t>was not included in this period, as the famine had already started by then)</w:t>
      </w:r>
      <w:r w:rsidR="00C1564C">
        <w:rPr>
          <w:rFonts w:ascii="Times New Roman" w:hAnsi="Times New Roman" w:cs="Times New Roman"/>
          <w:sz w:val="24"/>
          <w:szCs w:val="24"/>
          <w:lang w:val="en-GB"/>
        </w:rPr>
        <w:t xml:space="preserve">. </w:t>
      </w:r>
      <w:r w:rsidR="00637E01">
        <w:rPr>
          <w:rFonts w:ascii="Times New Roman" w:hAnsi="Times New Roman" w:cs="Times New Roman"/>
          <w:sz w:val="24"/>
          <w:szCs w:val="24"/>
          <w:lang w:val="en-GB"/>
        </w:rPr>
        <w:t xml:space="preserve">We see that the survival curve for 1773 is much steeper </w:t>
      </w:r>
      <w:r w:rsidR="00F03694">
        <w:rPr>
          <w:rFonts w:ascii="Times New Roman" w:hAnsi="Times New Roman" w:cs="Times New Roman"/>
          <w:sz w:val="24"/>
          <w:szCs w:val="24"/>
          <w:lang w:val="en-GB"/>
        </w:rPr>
        <w:t>at young ages than for the previous years.</w:t>
      </w:r>
      <w:r w:rsidR="006859E8">
        <w:rPr>
          <w:rFonts w:ascii="Times New Roman" w:hAnsi="Times New Roman" w:cs="Times New Roman"/>
          <w:sz w:val="24"/>
          <w:szCs w:val="24"/>
          <w:lang w:val="en-GB"/>
        </w:rPr>
        <w:t xml:space="preserve"> </w:t>
      </w:r>
      <w:r w:rsidR="006859E8">
        <w:rPr>
          <w:rFonts w:ascii="Times New Roman" w:hAnsi="Times New Roman" w:cs="Times New Roman"/>
          <w:sz w:val="24"/>
          <w:szCs w:val="24"/>
          <w:lang w:val="en-GB"/>
        </w:rPr>
        <w:lastRenderedPageBreak/>
        <w:t xml:space="preserve">Moreover, while the yellow curve shows some signs of </w:t>
      </w:r>
      <w:proofErr w:type="spellStart"/>
      <w:r w:rsidR="006859E8">
        <w:rPr>
          <w:rFonts w:ascii="Times New Roman" w:hAnsi="Times New Roman" w:cs="Times New Roman"/>
          <w:sz w:val="24"/>
          <w:szCs w:val="24"/>
          <w:lang w:val="en-GB"/>
        </w:rPr>
        <w:t>rectangularisation</w:t>
      </w:r>
      <w:proofErr w:type="spellEnd"/>
      <w:r w:rsidR="00E4383F">
        <w:rPr>
          <w:rFonts w:ascii="Times New Roman" w:hAnsi="Times New Roman" w:cs="Times New Roman"/>
          <w:sz w:val="24"/>
          <w:szCs w:val="24"/>
          <w:lang w:val="en-GB"/>
        </w:rPr>
        <w:t xml:space="preserve">, </w:t>
      </w:r>
      <w:r w:rsidR="005B76BE">
        <w:rPr>
          <w:rFonts w:ascii="Times New Roman" w:hAnsi="Times New Roman" w:cs="Times New Roman"/>
          <w:sz w:val="24"/>
          <w:szCs w:val="24"/>
          <w:lang w:val="en-GB"/>
        </w:rPr>
        <w:t>the blue one</w:t>
      </w:r>
      <w:r w:rsidR="00350E0D">
        <w:rPr>
          <w:rFonts w:ascii="Times New Roman" w:hAnsi="Times New Roman" w:cs="Times New Roman"/>
          <w:sz w:val="24"/>
          <w:szCs w:val="24"/>
          <w:lang w:val="en-GB"/>
        </w:rPr>
        <w:t xml:space="preserve"> is much </w:t>
      </w:r>
      <w:r w:rsidR="00CD103A">
        <w:rPr>
          <w:rFonts w:ascii="Times New Roman" w:hAnsi="Times New Roman" w:cs="Times New Roman"/>
          <w:sz w:val="24"/>
          <w:szCs w:val="24"/>
          <w:lang w:val="en-GB"/>
        </w:rPr>
        <w:t>hollower</w:t>
      </w:r>
      <w:r w:rsidR="00D41E90">
        <w:rPr>
          <w:rFonts w:ascii="Times New Roman" w:hAnsi="Times New Roman" w:cs="Times New Roman"/>
          <w:sz w:val="24"/>
          <w:szCs w:val="24"/>
          <w:lang w:val="en-GB"/>
        </w:rPr>
        <w:t>,</w:t>
      </w:r>
      <w:r w:rsidR="00CD103A">
        <w:rPr>
          <w:rFonts w:ascii="Times New Roman" w:hAnsi="Times New Roman" w:cs="Times New Roman"/>
          <w:sz w:val="24"/>
          <w:szCs w:val="24"/>
          <w:lang w:val="en-GB"/>
        </w:rPr>
        <w:t xml:space="preserve"> </w:t>
      </w:r>
      <w:r w:rsidR="005B505E">
        <w:rPr>
          <w:rFonts w:ascii="Times New Roman" w:hAnsi="Times New Roman" w:cs="Times New Roman"/>
          <w:sz w:val="24"/>
          <w:szCs w:val="24"/>
          <w:lang w:val="en-GB"/>
        </w:rPr>
        <w:t>with a relatively constant steepness from around 10 to 75 years</w:t>
      </w:r>
      <w:r w:rsidR="006414F5">
        <w:rPr>
          <w:rFonts w:ascii="Times New Roman" w:hAnsi="Times New Roman" w:cs="Times New Roman"/>
          <w:sz w:val="24"/>
          <w:szCs w:val="24"/>
          <w:lang w:val="en-GB"/>
        </w:rPr>
        <w:t xml:space="preserve">. </w:t>
      </w:r>
      <w:r w:rsidR="003404E2">
        <w:rPr>
          <w:rFonts w:ascii="Times New Roman" w:hAnsi="Times New Roman" w:cs="Times New Roman"/>
          <w:sz w:val="24"/>
          <w:szCs w:val="24"/>
          <w:lang w:val="en-GB"/>
        </w:rPr>
        <w:t xml:space="preserve">On the contrary, </w:t>
      </w:r>
      <w:r w:rsidR="0011159D">
        <w:rPr>
          <w:rFonts w:ascii="Times New Roman" w:hAnsi="Times New Roman" w:cs="Times New Roman"/>
          <w:sz w:val="24"/>
          <w:szCs w:val="24"/>
          <w:lang w:val="en-GB"/>
        </w:rPr>
        <w:t>the p</w:t>
      </w:r>
      <w:r w:rsidR="003C21C4">
        <w:rPr>
          <w:rFonts w:ascii="Times New Roman" w:hAnsi="Times New Roman" w:cs="Times New Roman"/>
          <w:sz w:val="24"/>
          <w:szCs w:val="24"/>
          <w:lang w:val="en-GB"/>
        </w:rPr>
        <w:t xml:space="preserve">re-crisis </w:t>
      </w:r>
      <w:r w:rsidR="006848D6">
        <w:rPr>
          <w:rFonts w:ascii="Times New Roman" w:hAnsi="Times New Roman" w:cs="Times New Roman"/>
          <w:sz w:val="24"/>
          <w:szCs w:val="24"/>
          <w:lang w:val="en-GB"/>
        </w:rPr>
        <w:t xml:space="preserve">survival distribution </w:t>
      </w:r>
      <w:r w:rsidR="00776442">
        <w:rPr>
          <w:rFonts w:ascii="Times New Roman" w:hAnsi="Times New Roman" w:cs="Times New Roman"/>
          <w:sz w:val="24"/>
          <w:szCs w:val="24"/>
          <w:lang w:val="en-GB"/>
        </w:rPr>
        <w:t>decreases more slowly between 10 and 50 years circa, to drop afterwards.</w:t>
      </w:r>
      <w:r w:rsidR="00F058E3">
        <w:rPr>
          <w:rFonts w:ascii="Times New Roman" w:hAnsi="Times New Roman" w:cs="Times New Roman"/>
          <w:sz w:val="24"/>
          <w:szCs w:val="24"/>
          <w:lang w:val="en-GB"/>
        </w:rPr>
        <w:t xml:space="preserve"> The corresponding age at death distribution tells us the same story. During the crisis year, </w:t>
      </w:r>
      <w:r w:rsidR="00BD3470">
        <w:rPr>
          <w:rFonts w:ascii="Times New Roman" w:hAnsi="Times New Roman" w:cs="Times New Roman"/>
          <w:sz w:val="24"/>
          <w:szCs w:val="24"/>
          <w:lang w:val="en-GB"/>
        </w:rPr>
        <w:t>more people died between birth a</w:t>
      </w:r>
      <w:r w:rsidR="000149B9">
        <w:rPr>
          <w:rFonts w:ascii="Times New Roman" w:hAnsi="Times New Roman" w:cs="Times New Roman"/>
          <w:sz w:val="24"/>
          <w:szCs w:val="24"/>
          <w:lang w:val="en-GB"/>
        </w:rPr>
        <w:t>nd a</w:t>
      </w:r>
      <w:r w:rsidR="00BD3470">
        <w:rPr>
          <w:rFonts w:ascii="Times New Roman" w:hAnsi="Times New Roman" w:cs="Times New Roman"/>
          <w:sz w:val="24"/>
          <w:szCs w:val="24"/>
          <w:lang w:val="en-GB"/>
        </w:rPr>
        <w:t xml:space="preserve"> bit under 30 years of age</w:t>
      </w:r>
      <w:r w:rsidR="0027696D">
        <w:rPr>
          <w:rFonts w:ascii="Times New Roman" w:hAnsi="Times New Roman" w:cs="Times New Roman"/>
          <w:sz w:val="24"/>
          <w:szCs w:val="24"/>
          <w:lang w:val="en-GB"/>
        </w:rPr>
        <w:t xml:space="preserve"> than in the previous period. </w:t>
      </w:r>
      <w:r w:rsidR="007715BA">
        <w:rPr>
          <w:rFonts w:ascii="Times New Roman" w:hAnsi="Times New Roman" w:cs="Times New Roman"/>
          <w:sz w:val="24"/>
          <w:szCs w:val="24"/>
          <w:lang w:val="en-GB"/>
        </w:rPr>
        <w:t xml:space="preserve">However, from 18 to 60 years, the death count remained constant in 1773, while the previous </w:t>
      </w:r>
      <w:proofErr w:type="spellStart"/>
      <w:r w:rsidR="007715BA">
        <w:rPr>
          <w:rFonts w:ascii="Times New Roman" w:hAnsi="Times New Roman" w:cs="Times New Roman"/>
          <w:sz w:val="24"/>
          <w:szCs w:val="24"/>
          <w:lang w:val="en-GB"/>
        </w:rPr>
        <w:t>years</w:t>
      </w:r>
      <w:proofErr w:type="spellEnd"/>
      <w:r w:rsidR="007715BA">
        <w:rPr>
          <w:rFonts w:ascii="Times New Roman" w:hAnsi="Times New Roman" w:cs="Times New Roman"/>
          <w:sz w:val="24"/>
          <w:szCs w:val="24"/>
          <w:lang w:val="en-GB"/>
        </w:rPr>
        <w:t xml:space="preserve"> saw </w:t>
      </w:r>
      <w:r w:rsidR="00085BDB">
        <w:rPr>
          <w:rFonts w:ascii="Times New Roman" w:hAnsi="Times New Roman" w:cs="Times New Roman"/>
          <w:sz w:val="24"/>
          <w:szCs w:val="24"/>
          <w:lang w:val="en-GB"/>
        </w:rPr>
        <w:t>the u</w:t>
      </w:r>
      <w:r w:rsidR="0016278E">
        <w:rPr>
          <w:rFonts w:ascii="Times New Roman" w:hAnsi="Times New Roman" w:cs="Times New Roman"/>
          <w:sz w:val="24"/>
          <w:szCs w:val="24"/>
          <w:lang w:val="en-GB"/>
        </w:rPr>
        <w:t>sual increase tied to old age, so that after 50 deaths in the pre-crisis period actually overcame those during the famine.</w:t>
      </w:r>
    </w:p>
    <w:p w14:paraId="6EECE929" w14:textId="540C602C" w:rsidR="000440AD" w:rsidRPr="00C71B36" w:rsidRDefault="00F573BF" w:rsidP="00E17AD8">
      <w:pPr>
        <w:spacing w:line="360" w:lineRule="auto"/>
        <w:jc w:val="both"/>
        <w:rPr>
          <w:rFonts w:ascii="Times New Roman" w:hAnsi="Times New Roman" w:cs="Times New Roman"/>
          <w:b/>
          <w:sz w:val="24"/>
          <w:szCs w:val="24"/>
          <w:lang w:val="en-US"/>
          <w:rPrChange w:id="35" w:author="José Manuel Aburto" w:date="2019-11-01T10:39:00Z">
            <w:rPr>
              <w:rFonts w:ascii="Times New Roman" w:hAnsi="Times New Roman" w:cs="Times New Roman"/>
              <w:b/>
              <w:sz w:val="24"/>
              <w:szCs w:val="24"/>
              <w:lang w:val="es-MX"/>
            </w:rPr>
          </w:rPrChange>
        </w:rPr>
      </w:pPr>
      <w:r>
        <w:rPr>
          <w:rFonts w:ascii="Times New Roman" w:hAnsi="Times New Roman" w:cs="Times New Roman"/>
          <w:sz w:val="24"/>
          <w:szCs w:val="24"/>
          <w:lang w:val="en-GB"/>
        </w:rPr>
        <w:t xml:space="preserve">When looking at the values for life expectancy and </w:t>
      </w:r>
      <w:r w:rsidR="00AA5294">
        <w:rPr>
          <w:rFonts w:ascii="Times New Roman" w:hAnsi="Times New Roman" w:cs="Times New Roman"/>
          <w:sz w:val="24"/>
          <w:szCs w:val="24"/>
          <w:lang w:val="en-GB"/>
        </w:rPr>
        <w:t>lifespan variation, we see some surprising results. Unsurprisingly, life expectancy at birth dropped from 36 to 18 years</w:t>
      </w:r>
      <w:r w:rsidR="008A1E1A">
        <w:rPr>
          <w:rFonts w:ascii="Times New Roman" w:hAnsi="Times New Roman" w:cs="Times New Roman"/>
          <w:sz w:val="24"/>
          <w:szCs w:val="24"/>
          <w:lang w:val="en-GB"/>
        </w:rPr>
        <w:t xml:space="preserve">, mirroring the </w:t>
      </w:r>
      <w:r w:rsidR="00F31B15">
        <w:rPr>
          <w:rFonts w:ascii="Times New Roman" w:hAnsi="Times New Roman" w:cs="Times New Roman"/>
          <w:sz w:val="24"/>
          <w:szCs w:val="24"/>
          <w:lang w:val="en-GB"/>
        </w:rPr>
        <w:t>dramatic worsening of living conditions.</w:t>
      </w:r>
      <w:r w:rsidR="002A3BCE">
        <w:rPr>
          <w:rFonts w:ascii="Times New Roman" w:hAnsi="Times New Roman" w:cs="Times New Roman"/>
          <w:sz w:val="24"/>
          <w:szCs w:val="24"/>
          <w:lang w:val="en-GB"/>
        </w:rPr>
        <w:t xml:space="preserve"> The two measures of relative lifespan variation, </w:t>
      </w:r>
      <w:proofErr w:type="gramStart"/>
      <w:r w:rsidR="002A3BCE">
        <w:rPr>
          <w:rFonts w:ascii="Times New Roman" w:hAnsi="Times New Roman" w:cs="Times New Roman"/>
          <w:i/>
          <w:sz w:val="24"/>
          <w:szCs w:val="24"/>
          <w:lang w:val="en-GB"/>
        </w:rPr>
        <w:t xml:space="preserve">G </w:t>
      </w:r>
      <w:r w:rsidR="00C90D71">
        <w:rPr>
          <w:rFonts w:ascii="Times New Roman" w:hAnsi="Times New Roman" w:cs="Times New Roman"/>
          <w:sz w:val="24"/>
          <w:szCs w:val="24"/>
          <w:lang w:val="en-GB"/>
        </w:rPr>
        <w:t xml:space="preserve"> and</w:t>
      </w:r>
      <w:proofErr w:type="gramEnd"/>
      <w:r w:rsidR="002A3BCE">
        <w:rPr>
          <w:rFonts w:ascii="Times New Roman" w:hAnsi="Times New Roman" w:cs="Times New Roman"/>
          <w:sz w:val="24"/>
          <w:szCs w:val="24"/>
          <w:lang w:val="en-GB"/>
        </w:rPr>
        <w:t xml:space="preserve"> </w:t>
      </w:r>
      <m:oMath>
        <m:acc>
          <m:accPr>
            <m:chr m:val="̅"/>
            <m:ctrlPr>
              <w:rPr>
                <w:rFonts w:ascii="Cambria Math" w:hAnsi="Cambria Math" w:cs="Times New Roman"/>
                <w:i/>
                <w:sz w:val="24"/>
                <w:szCs w:val="24"/>
                <w:lang w:val="en-GB"/>
              </w:rPr>
            </m:ctrlPr>
          </m:accPr>
          <m:e>
            <m:r>
              <w:rPr>
                <w:rFonts w:ascii="Cambria Math" w:hAnsi="Cambria Math" w:cs="Times New Roman"/>
                <w:sz w:val="24"/>
                <w:szCs w:val="24"/>
                <w:lang w:val="en-GB"/>
              </w:rPr>
              <m:t>H</m:t>
            </m:r>
          </m:e>
        </m:acc>
      </m:oMath>
      <w:r w:rsidR="0092082A">
        <w:rPr>
          <w:rFonts w:ascii="Times New Roman" w:hAnsi="Times New Roman" w:cs="Times New Roman"/>
          <w:sz w:val="24"/>
          <w:szCs w:val="24"/>
          <w:lang w:val="en-GB"/>
        </w:rPr>
        <w:t xml:space="preserve">, </w:t>
      </w:r>
      <w:r w:rsidR="00C56E48">
        <w:rPr>
          <w:rFonts w:ascii="Times New Roman" w:hAnsi="Times New Roman" w:cs="Times New Roman"/>
          <w:sz w:val="24"/>
          <w:szCs w:val="24"/>
          <w:lang w:val="en-GB"/>
        </w:rPr>
        <w:t>in</w:t>
      </w:r>
      <w:r w:rsidR="00A34029">
        <w:rPr>
          <w:rFonts w:ascii="Times New Roman" w:hAnsi="Times New Roman" w:cs="Times New Roman"/>
          <w:sz w:val="24"/>
          <w:szCs w:val="24"/>
          <w:lang w:val="en-GB"/>
        </w:rPr>
        <w:t>c</w:t>
      </w:r>
      <w:r w:rsidR="0092082A">
        <w:rPr>
          <w:rFonts w:ascii="Times New Roman" w:hAnsi="Times New Roman" w:cs="Times New Roman"/>
          <w:sz w:val="24"/>
          <w:szCs w:val="24"/>
          <w:lang w:val="en-GB"/>
        </w:rPr>
        <w:t xml:space="preserve">reased, following </w:t>
      </w:r>
      <w:r w:rsidR="002B1561">
        <w:rPr>
          <w:rFonts w:ascii="Times New Roman" w:hAnsi="Times New Roman" w:cs="Times New Roman"/>
          <w:sz w:val="24"/>
          <w:szCs w:val="24"/>
          <w:lang w:val="en-GB"/>
        </w:rPr>
        <w:t xml:space="preserve">the </w:t>
      </w:r>
      <w:r w:rsidR="002C358D">
        <w:rPr>
          <w:rFonts w:ascii="Times New Roman" w:hAnsi="Times New Roman" w:cs="Times New Roman"/>
          <w:sz w:val="24"/>
          <w:szCs w:val="24"/>
          <w:lang w:val="en-GB"/>
        </w:rPr>
        <w:t>known inverse relationship between life expectancy and lifespan variation. The measures of absolute variation</w:t>
      </w:r>
      <w:r w:rsidR="002A3BCE">
        <w:rPr>
          <w:rFonts w:ascii="Times New Roman" w:hAnsi="Times New Roman" w:cs="Times New Roman"/>
          <w:sz w:val="24"/>
          <w:szCs w:val="24"/>
          <w:lang w:val="en-GB"/>
        </w:rPr>
        <w:t xml:space="preserve"> </w:t>
      </w:r>
      <w:r w:rsidR="002A3BCE">
        <w:rPr>
          <w:rFonts w:ascii="Times New Roman" w:hAnsi="Times New Roman" w:cs="Times New Roman"/>
          <w:i/>
          <w:sz w:val="24"/>
          <w:szCs w:val="24"/>
          <w:lang w:val="en-GB"/>
        </w:rPr>
        <w:t>S</w:t>
      </w:r>
      <w:r w:rsidR="002A3BCE">
        <w:rPr>
          <w:rFonts w:ascii="Times New Roman" w:hAnsi="Times New Roman" w:cs="Times New Roman"/>
          <w:sz w:val="24"/>
          <w:szCs w:val="24"/>
          <w:lang w:val="en-GB"/>
        </w:rPr>
        <w:t xml:space="preserve"> and </w:t>
      </w:r>
      <w:r w:rsidR="002A3BCE" w:rsidRPr="00D21E64">
        <w:rPr>
          <w:rFonts w:ascii="Times New Roman" w:hAnsi="Times New Roman" w:cs="Times New Roman"/>
          <w:i/>
          <w:sz w:val="24"/>
          <w:szCs w:val="24"/>
          <w:lang w:val="en-GB"/>
        </w:rPr>
        <w:t>e</w:t>
      </w:r>
      <w:r w:rsidR="002A3BCE" w:rsidRPr="00D21E64">
        <w:rPr>
          <w:rFonts w:ascii="Times New Roman" w:hAnsi="Times New Roman" w:cs="Times New Roman"/>
          <w:i/>
          <w:sz w:val="24"/>
          <w:szCs w:val="24"/>
          <w:vertAlign w:val="superscript"/>
          <w:lang w:val="en-GB"/>
        </w:rPr>
        <w:t>†</w:t>
      </w:r>
      <w:r w:rsidR="002A3BCE">
        <w:rPr>
          <w:rFonts w:ascii="Times New Roman" w:hAnsi="Times New Roman" w:cs="Times New Roman"/>
          <w:sz w:val="24"/>
          <w:szCs w:val="24"/>
          <w:lang w:val="en-GB"/>
        </w:rPr>
        <w:t>,</w:t>
      </w:r>
      <w:r w:rsidR="002C358D">
        <w:rPr>
          <w:rFonts w:ascii="Times New Roman" w:hAnsi="Times New Roman" w:cs="Times New Roman"/>
          <w:sz w:val="24"/>
          <w:szCs w:val="24"/>
          <w:lang w:val="en-GB"/>
        </w:rPr>
        <w:t xml:space="preserve"> however, </w:t>
      </w:r>
      <w:r w:rsidR="009F79CC">
        <w:rPr>
          <w:rFonts w:ascii="Times New Roman" w:hAnsi="Times New Roman" w:cs="Times New Roman"/>
          <w:sz w:val="24"/>
          <w:szCs w:val="24"/>
          <w:lang w:val="en-GB"/>
        </w:rPr>
        <w:t>de</w:t>
      </w:r>
      <w:r w:rsidR="00C56E48">
        <w:rPr>
          <w:rFonts w:ascii="Times New Roman" w:hAnsi="Times New Roman" w:cs="Times New Roman"/>
          <w:sz w:val="24"/>
          <w:szCs w:val="24"/>
          <w:lang w:val="en-GB"/>
        </w:rPr>
        <w:t>creased</w:t>
      </w:r>
      <w:r w:rsidR="009F79CC">
        <w:rPr>
          <w:rFonts w:ascii="Times New Roman" w:hAnsi="Times New Roman" w:cs="Times New Roman"/>
          <w:sz w:val="24"/>
          <w:szCs w:val="24"/>
          <w:lang w:val="en-GB"/>
        </w:rPr>
        <w:t xml:space="preserve"> sensibly in 1773</w:t>
      </w:r>
      <w:r w:rsidR="00751CE5">
        <w:rPr>
          <w:rFonts w:ascii="Times New Roman" w:hAnsi="Times New Roman" w:cs="Times New Roman"/>
          <w:sz w:val="24"/>
          <w:szCs w:val="24"/>
          <w:lang w:val="en-GB"/>
        </w:rPr>
        <w:t xml:space="preserve">, indicating </w:t>
      </w:r>
      <w:r w:rsidR="00F11FD7">
        <w:rPr>
          <w:rFonts w:ascii="Times New Roman" w:hAnsi="Times New Roman" w:cs="Times New Roman"/>
          <w:sz w:val="24"/>
          <w:szCs w:val="24"/>
          <w:lang w:val="en-GB"/>
        </w:rPr>
        <w:t xml:space="preserve">that absolute lifespan variation </w:t>
      </w:r>
      <w:r w:rsidR="00546E61">
        <w:rPr>
          <w:rFonts w:ascii="Times New Roman" w:hAnsi="Times New Roman" w:cs="Times New Roman"/>
          <w:sz w:val="24"/>
          <w:szCs w:val="24"/>
          <w:lang w:val="en-GB"/>
        </w:rPr>
        <w:t xml:space="preserve">was lower during the famine than </w:t>
      </w:r>
      <w:r w:rsidR="001D75E4">
        <w:rPr>
          <w:rFonts w:ascii="Times New Roman" w:hAnsi="Times New Roman" w:cs="Times New Roman"/>
          <w:sz w:val="24"/>
          <w:szCs w:val="24"/>
          <w:lang w:val="en-GB"/>
        </w:rPr>
        <w:t>in the previous years.</w:t>
      </w:r>
    </w:p>
    <w:p w14:paraId="15371905" w14:textId="77777777" w:rsidR="00932591" w:rsidRPr="006F70CE" w:rsidRDefault="00932591" w:rsidP="00E17AD8">
      <w:pPr>
        <w:spacing w:line="360" w:lineRule="auto"/>
        <w:jc w:val="both"/>
        <w:rPr>
          <w:rFonts w:ascii="Times New Roman" w:hAnsi="Times New Roman" w:cs="Times New Roman"/>
          <w:b/>
          <w:sz w:val="24"/>
          <w:szCs w:val="24"/>
          <w:lang w:val="en-GB"/>
        </w:rPr>
      </w:pPr>
      <w:r w:rsidRPr="006F70CE">
        <w:rPr>
          <w:rFonts w:ascii="Times New Roman" w:hAnsi="Times New Roman" w:cs="Times New Roman"/>
          <w:b/>
          <w:sz w:val="24"/>
          <w:szCs w:val="24"/>
          <w:lang w:val="en-GB"/>
        </w:rPr>
        <w:t>Discussion</w:t>
      </w:r>
    </w:p>
    <w:p w14:paraId="2B7D0DF4" w14:textId="07D39BC8" w:rsidR="00F153D0" w:rsidRDefault="00C90D71" w:rsidP="00E17AD8">
      <w:pPr>
        <w:spacing w:line="360" w:lineRule="auto"/>
        <w:jc w:val="both"/>
        <w:rPr>
          <w:rFonts w:ascii="Times New Roman" w:hAnsi="Times New Roman" w:cs="Times New Roman"/>
          <w:sz w:val="24"/>
          <w:szCs w:val="24"/>
          <w:lang w:val="en-GB"/>
        </w:rPr>
      </w:pPr>
      <w:r w:rsidRPr="006F70CE">
        <w:rPr>
          <w:rFonts w:ascii="Times New Roman" w:hAnsi="Times New Roman" w:cs="Times New Roman"/>
          <w:sz w:val="24"/>
          <w:szCs w:val="24"/>
          <w:lang w:val="en-GB"/>
        </w:rPr>
        <w:t>These preliminary</w:t>
      </w:r>
      <w:r w:rsidR="00EC3A0A">
        <w:rPr>
          <w:rFonts w:ascii="Times New Roman" w:hAnsi="Times New Roman" w:cs="Times New Roman"/>
          <w:sz w:val="24"/>
          <w:szCs w:val="24"/>
          <w:lang w:val="en-GB"/>
        </w:rPr>
        <w:t xml:space="preserve"> analyses</w:t>
      </w:r>
      <w:r>
        <w:rPr>
          <w:rFonts w:ascii="Times New Roman" w:hAnsi="Times New Roman" w:cs="Times New Roman"/>
          <w:sz w:val="24"/>
          <w:szCs w:val="24"/>
          <w:lang w:val="en-GB"/>
        </w:rPr>
        <w:t xml:space="preserve"> </w:t>
      </w:r>
      <w:r w:rsidR="00EC3A0A">
        <w:rPr>
          <w:rFonts w:ascii="Times New Roman" w:hAnsi="Times New Roman" w:cs="Times New Roman"/>
          <w:sz w:val="24"/>
          <w:szCs w:val="24"/>
          <w:lang w:val="en-GB"/>
        </w:rPr>
        <w:t>yielded</w:t>
      </w:r>
      <w:r w:rsidR="000A0B80">
        <w:rPr>
          <w:rFonts w:ascii="Times New Roman" w:hAnsi="Times New Roman" w:cs="Times New Roman"/>
          <w:sz w:val="24"/>
          <w:szCs w:val="24"/>
          <w:lang w:val="en-GB"/>
        </w:rPr>
        <w:t xml:space="preserve"> two main </w:t>
      </w:r>
      <w:r w:rsidR="00EC3A0A">
        <w:rPr>
          <w:rFonts w:ascii="Times New Roman" w:hAnsi="Times New Roman" w:cs="Times New Roman"/>
          <w:sz w:val="24"/>
          <w:szCs w:val="24"/>
          <w:lang w:val="en-GB"/>
        </w:rPr>
        <w:t xml:space="preserve">results. </w:t>
      </w:r>
      <w:r w:rsidR="00763854">
        <w:rPr>
          <w:rFonts w:ascii="Times New Roman" w:hAnsi="Times New Roman" w:cs="Times New Roman"/>
          <w:sz w:val="24"/>
          <w:szCs w:val="24"/>
          <w:lang w:val="en-GB"/>
        </w:rPr>
        <w:t>The first concerns</w:t>
      </w:r>
      <w:r w:rsidR="00ED5F03">
        <w:rPr>
          <w:rFonts w:ascii="Times New Roman" w:hAnsi="Times New Roman" w:cs="Times New Roman"/>
          <w:sz w:val="24"/>
          <w:szCs w:val="24"/>
          <w:lang w:val="en-GB"/>
        </w:rPr>
        <w:t xml:space="preserve"> </w:t>
      </w:r>
      <w:r w:rsidR="003109CC">
        <w:rPr>
          <w:rFonts w:ascii="Times New Roman" w:hAnsi="Times New Roman" w:cs="Times New Roman"/>
          <w:sz w:val="24"/>
          <w:szCs w:val="24"/>
          <w:lang w:val="en-GB"/>
        </w:rPr>
        <w:t xml:space="preserve">the relationship </w:t>
      </w:r>
      <w:r w:rsidR="00EC5B5C">
        <w:rPr>
          <w:rFonts w:ascii="Times New Roman" w:hAnsi="Times New Roman" w:cs="Times New Roman"/>
          <w:sz w:val="24"/>
          <w:szCs w:val="24"/>
          <w:lang w:val="en-GB"/>
        </w:rPr>
        <w:t xml:space="preserve">between life expectancy </w:t>
      </w:r>
      <w:r w:rsidR="008E6818">
        <w:rPr>
          <w:rFonts w:ascii="Times New Roman" w:hAnsi="Times New Roman" w:cs="Times New Roman"/>
          <w:sz w:val="24"/>
          <w:szCs w:val="24"/>
          <w:lang w:val="en-GB"/>
        </w:rPr>
        <w:t xml:space="preserve">and lifespan variation. </w:t>
      </w:r>
      <w:r w:rsidR="00934A1B">
        <w:rPr>
          <w:rFonts w:ascii="Times New Roman" w:hAnsi="Times New Roman" w:cs="Times New Roman"/>
          <w:sz w:val="24"/>
          <w:szCs w:val="24"/>
          <w:lang w:val="en-GB"/>
        </w:rPr>
        <w:t>W</w:t>
      </w:r>
      <w:r w:rsidR="00AC09BC">
        <w:rPr>
          <w:rFonts w:ascii="Times New Roman" w:hAnsi="Times New Roman" w:cs="Times New Roman"/>
          <w:sz w:val="24"/>
          <w:szCs w:val="24"/>
          <w:lang w:val="en-GB"/>
        </w:rPr>
        <w:t xml:space="preserve">hile an inverse association has been shown to prevail </w:t>
      </w:r>
      <w:r w:rsidR="00A85F42">
        <w:rPr>
          <w:rFonts w:ascii="Times New Roman" w:hAnsi="Times New Roman" w:cs="Times New Roman"/>
          <w:sz w:val="24"/>
          <w:szCs w:val="24"/>
          <w:lang w:val="en-GB"/>
        </w:rPr>
        <w:t xml:space="preserve">in the long </w:t>
      </w:r>
      <w:r w:rsidR="006E0E45">
        <w:rPr>
          <w:rFonts w:ascii="Times New Roman" w:hAnsi="Times New Roman" w:cs="Times New Roman"/>
          <w:sz w:val="24"/>
          <w:szCs w:val="24"/>
          <w:lang w:val="en-GB"/>
        </w:rPr>
        <w:t xml:space="preserve">term </w:t>
      </w:r>
      <w:r w:rsidR="006E0E45">
        <w:rPr>
          <w:rFonts w:ascii="Times New Roman" w:hAnsi="Times New Roman" w:cs="Times New Roman"/>
          <w:sz w:val="24"/>
          <w:szCs w:val="24"/>
          <w:lang w:val="en-GB"/>
        </w:rPr>
        <w:fldChar w:fldCharType="begin"/>
      </w:r>
      <w:r w:rsidR="006E0E45">
        <w:rPr>
          <w:rFonts w:ascii="Times New Roman" w:hAnsi="Times New Roman" w:cs="Times New Roman"/>
          <w:sz w:val="24"/>
          <w:szCs w:val="24"/>
          <w:lang w:val="en-GB"/>
        </w:rPr>
        <w:instrText xml:space="preserve"> ADDIN ZOTERO_ITEM CSL_CITATION {"citationID":"YCUL4FtM","properties":{"formattedCitation":"(Zarulli et al. 2018)","plainCitation":"(Zarulli et al. 2018)","noteIndex":0},"citationItems":[{"id":518,"uris":["http://zotero.org/users/5010345/items/D9CLYF4J"],"uri":["http://zotero.org/users/5010345/items/D9CLYF4J"],"itemData":{"id":518,"type":"article-journal","title":"Women live longer than men even during severe famines and epidemics","container-title":"Proceedings of the National Academy of Sciences of the United States of America","page":"E832-E840","volume":"115","issue":"4","source":"PubMed Central","abstract":"Women live longer than men in nearly all populations today. Some research focuses on the biological origins of the female advantage; other research stresses the significance of social factors. We studied male–female survival differences in populations of slaves and populations exposed to severe famines and epidemics. We find that even when mortality was very high, women lived longer on average than men. Most of the female advantage was due to differences in mortality among infants: baby girls were able to survive harsh conditions better than baby boys. These results support the view that the female survival advantage is modulated by a complex interaction of biological environmental and social factors., Women in almost all modern populations live longer than men. Research to date provides evidence for both biological and social factors influencing this gender gap. Conditions when both men and women experience extremely high levels of mortality risk are unexplored sources of information. We investigate the survival of both sexes in seven populations under extreme conditions from famines, epidemics, and slavery. Women survived better than men: In all populations, they had lower mortality across almost all ages, and, with the exception of one slave population, they lived longer on average than men. Gender differences in infant mortality contributed the most to the gender gap in life expectancy, indicating that newborn girls were able to survive extreme mortality hazards better than newborn boys. Our results confirm the ubiquity of a female survival advantage even when mortality is extraordinarily high. The hypothesis that the survival advantage of women has fundamental biological underpinnings is supported by the fact that under very harsh conditions females survive better than males even at infant ages when behavioral and social differences may be minimal or favor males. Our findings also indicate that the female advantage differs across environments and is modulated by social factors.","DOI":"10.1073/pnas.1701535115","ISSN":"0027-8424","note":"PMID: 29311321\nPMCID: PMC5789901","journalAbbreviation":"Proc Natl Acad Sci U S A","author":[{"family":"Zarulli","given":"Virginia"},{"family":"Barthold Jones","given":"Julia A."},{"family":"Oksuzyan","given":"Anna"},{"family":"Lindahl-Jacobsen","given":"Rune"},{"family":"Christensen","given":"Kaare"},{"family":"Vaupel","given":"James W."}],"issued":{"date-parts":[["2018",1,23]]}}}],"schema":"https://github.com/citation-style-language/schema/raw/master/csl-citation.json"} </w:instrText>
      </w:r>
      <w:r w:rsidR="006E0E45">
        <w:rPr>
          <w:rFonts w:ascii="Times New Roman" w:hAnsi="Times New Roman" w:cs="Times New Roman"/>
          <w:sz w:val="24"/>
          <w:szCs w:val="24"/>
          <w:lang w:val="en-GB"/>
        </w:rPr>
        <w:fldChar w:fldCharType="separate"/>
      </w:r>
      <w:r w:rsidR="006E0E45" w:rsidRPr="006F70CE">
        <w:rPr>
          <w:rFonts w:ascii="Times New Roman" w:hAnsi="Times New Roman" w:cs="Times New Roman"/>
          <w:sz w:val="24"/>
          <w:lang w:val="en-GB"/>
        </w:rPr>
        <w:t>(Zarulli et al. 2018)</w:t>
      </w:r>
      <w:r w:rsidR="006E0E45">
        <w:rPr>
          <w:rFonts w:ascii="Times New Roman" w:hAnsi="Times New Roman" w:cs="Times New Roman"/>
          <w:sz w:val="24"/>
          <w:szCs w:val="24"/>
          <w:lang w:val="en-GB"/>
        </w:rPr>
        <w:fldChar w:fldCharType="end"/>
      </w:r>
      <w:r w:rsidR="006E0E45">
        <w:rPr>
          <w:rFonts w:ascii="Times New Roman" w:hAnsi="Times New Roman" w:cs="Times New Roman"/>
          <w:sz w:val="24"/>
          <w:szCs w:val="24"/>
          <w:lang w:val="en-GB"/>
        </w:rPr>
        <w:t xml:space="preserve">, </w:t>
      </w:r>
      <w:r w:rsidR="00121F9B">
        <w:rPr>
          <w:rFonts w:ascii="Times New Roman" w:hAnsi="Times New Roman" w:cs="Times New Roman"/>
          <w:sz w:val="24"/>
          <w:szCs w:val="24"/>
          <w:lang w:val="en-GB"/>
        </w:rPr>
        <w:t>it seems that this trend can be</w:t>
      </w:r>
      <w:r w:rsidR="00BE4006">
        <w:rPr>
          <w:rFonts w:ascii="Times New Roman" w:hAnsi="Times New Roman" w:cs="Times New Roman"/>
          <w:sz w:val="24"/>
          <w:szCs w:val="24"/>
          <w:lang w:val="en-GB"/>
        </w:rPr>
        <w:t xml:space="preserve"> reversed under extreme conditions</w:t>
      </w:r>
      <w:r w:rsidR="00BC26B0">
        <w:rPr>
          <w:rFonts w:ascii="Times New Roman" w:hAnsi="Times New Roman" w:cs="Times New Roman"/>
          <w:sz w:val="24"/>
          <w:szCs w:val="24"/>
          <w:lang w:val="en-GB"/>
        </w:rPr>
        <w:t xml:space="preserve">. </w:t>
      </w:r>
      <w:r w:rsidR="00BC0C7C">
        <w:rPr>
          <w:rFonts w:ascii="Times New Roman" w:hAnsi="Times New Roman" w:cs="Times New Roman"/>
          <w:sz w:val="24"/>
          <w:szCs w:val="24"/>
          <w:lang w:val="en-GB"/>
        </w:rPr>
        <w:t>These</w:t>
      </w:r>
      <w:r w:rsidR="003420E8">
        <w:rPr>
          <w:rFonts w:ascii="Times New Roman" w:hAnsi="Times New Roman" w:cs="Times New Roman"/>
          <w:sz w:val="24"/>
          <w:szCs w:val="24"/>
          <w:lang w:val="en-GB"/>
        </w:rPr>
        <w:t xml:space="preserve"> exploratory results </w:t>
      </w:r>
      <w:r w:rsidR="00BF67D8">
        <w:rPr>
          <w:rFonts w:ascii="Times New Roman" w:hAnsi="Times New Roman" w:cs="Times New Roman"/>
          <w:sz w:val="24"/>
          <w:szCs w:val="24"/>
          <w:lang w:val="en-GB"/>
        </w:rPr>
        <w:t>suggest</w:t>
      </w:r>
      <w:r w:rsidR="007941F3">
        <w:rPr>
          <w:rFonts w:ascii="Times New Roman" w:hAnsi="Times New Roman" w:cs="Times New Roman"/>
          <w:sz w:val="24"/>
          <w:szCs w:val="24"/>
          <w:lang w:val="en-GB"/>
        </w:rPr>
        <w:t xml:space="preserve"> </w:t>
      </w:r>
      <w:r w:rsidR="00D102E4">
        <w:rPr>
          <w:rFonts w:ascii="Times New Roman" w:hAnsi="Times New Roman" w:cs="Times New Roman"/>
          <w:sz w:val="24"/>
          <w:szCs w:val="24"/>
          <w:lang w:val="en-GB"/>
        </w:rPr>
        <w:t xml:space="preserve">that, contrary to what we had expected, </w:t>
      </w:r>
      <w:r w:rsidR="004D5C9E">
        <w:rPr>
          <w:rFonts w:ascii="Times New Roman" w:hAnsi="Times New Roman" w:cs="Times New Roman"/>
          <w:sz w:val="24"/>
          <w:szCs w:val="24"/>
          <w:lang w:val="en-GB"/>
        </w:rPr>
        <w:t xml:space="preserve">the 1773 Swedish famine </w:t>
      </w:r>
      <w:r w:rsidR="00714477">
        <w:rPr>
          <w:rFonts w:ascii="Times New Roman" w:hAnsi="Times New Roman" w:cs="Times New Roman"/>
          <w:sz w:val="24"/>
          <w:szCs w:val="24"/>
          <w:lang w:val="en-GB"/>
        </w:rPr>
        <w:t xml:space="preserve">reaped victims </w:t>
      </w:r>
      <w:r w:rsidR="001B7C3A">
        <w:rPr>
          <w:rFonts w:ascii="Times New Roman" w:hAnsi="Times New Roman" w:cs="Times New Roman"/>
          <w:sz w:val="24"/>
          <w:szCs w:val="24"/>
          <w:lang w:val="en-GB"/>
        </w:rPr>
        <w:t>th</w:t>
      </w:r>
      <w:r w:rsidR="002664AC">
        <w:rPr>
          <w:rFonts w:ascii="Times New Roman" w:hAnsi="Times New Roman" w:cs="Times New Roman"/>
          <w:sz w:val="24"/>
          <w:szCs w:val="24"/>
          <w:lang w:val="en-GB"/>
        </w:rPr>
        <w:t>roughout the population.</w:t>
      </w:r>
      <w:r w:rsidR="00F153D0">
        <w:rPr>
          <w:rFonts w:ascii="Times New Roman" w:hAnsi="Times New Roman" w:cs="Times New Roman"/>
          <w:sz w:val="24"/>
          <w:szCs w:val="24"/>
          <w:lang w:val="en-GB"/>
        </w:rPr>
        <w:t xml:space="preserve"> </w:t>
      </w:r>
      <w:r w:rsidR="00AE67C1">
        <w:rPr>
          <w:rFonts w:ascii="Times New Roman" w:hAnsi="Times New Roman" w:cs="Times New Roman"/>
          <w:sz w:val="24"/>
          <w:szCs w:val="24"/>
          <w:lang w:val="en-GB"/>
        </w:rPr>
        <w:t xml:space="preserve">The decrease of absolute variation in 1773 suggests that the increased burden of mortality might have been more largely shared than anticipated. </w:t>
      </w:r>
      <w:r w:rsidR="00045769">
        <w:rPr>
          <w:rFonts w:ascii="Times New Roman" w:hAnsi="Times New Roman" w:cs="Times New Roman"/>
          <w:sz w:val="24"/>
          <w:szCs w:val="24"/>
          <w:lang w:val="en-GB"/>
        </w:rPr>
        <w:t xml:space="preserve">Our </w:t>
      </w:r>
      <w:r w:rsidR="003A5C87">
        <w:rPr>
          <w:rFonts w:ascii="Times New Roman" w:hAnsi="Times New Roman" w:cs="Times New Roman"/>
          <w:sz w:val="24"/>
          <w:szCs w:val="24"/>
          <w:lang w:val="en-GB"/>
        </w:rPr>
        <w:t xml:space="preserve">second result relates to </w:t>
      </w:r>
      <w:r w:rsidR="009F655F">
        <w:rPr>
          <w:rFonts w:ascii="Times New Roman" w:hAnsi="Times New Roman" w:cs="Times New Roman"/>
          <w:sz w:val="24"/>
          <w:szCs w:val="24"/>
          <w:lang w:val="en-GB"/>
        </w:rPr>
        <w:t xml:space="preserve">the choice of </w:t>
      </w:r>
      <w:r w:rsidR="00547829">
        <w:rPr>
          <w:rFonts w:ascii="Times New Roman" w:hAnsi="Times New Roman" w:cs="Times New Roman"/>
          <w:sz w:val="24"/>
          <w:szCs w:val="24"/>
          <w:lang w:val="en-GB"/>
        </w:rPr>
        <w:t xml:space="preserve">lifespan </w:t>
      </w:r>
      <w:r w:rsidR="009F655F">
        <w:rPr>
          <w:rFonts w:ascii="Times New Roman" w:hAnsi="Times New Roman" w:cs="Times New Roman"/>
          <w:sz w:val="24"/>
          <w:szCs w:val="24"/>
          <w:lang w:val="en-GB"/>
        </w:rPr>
        <w:t xml:space="preserve">variation measure. </w:t>
      </w:r>
      <w:r w:rsidR="00BC0C7C">
        <w:rPr>
          <w:rFonts w:ascii="Times New Roman" w:hAnsi="Times New Roman" w:cs="Times New Roman"/>
          <w:sz w:val="24"/>
          <w:szCs w:val="24"/>
          <w:lang w:val="en-GB"/>
        </w:rPr>
        <w:t>Indeed, o</w:t>
      </w:r>
      <w:r w:rsidR="007E7625">
        <w:rPr>
          <w:rFonts w:ascii="Times New Roman" w:hAnsi="Times New Roman" w:cs="Times New Roman"/>
          <w:sz w:val="24"/>
          <w:szCs w:val="24"/>
          <w:lang w:val="en-GB"/>
        </w:rPr>
        <w:t xml:space="preserve">ur </w:t>
      </w:r>
      <w:r w:rsidR="005E0EEA">
        <w:rPr>
          <w:rFonts w:ascii="Times New Roman" w:hAnsi="Times New Roman" w:cs="Times New Roman"/>
          <w:sz w:val="24"/>
          <w:szCs w:val="24"/>
          <w:lang w:val="en-GB"/>
        </w:rPr>
        <w:t xml:space="preserve">analyses </w:t>
      </w:r>
      <w:r w:rsidR="00B841DE">
        <w:rPr>
          <w:rFonts w:ascii="Times New Roman" w:hAnsi="Times New Roman" w:cs="Times New Roman"/>
          <w:sz w:val="24"/>
          <w:szCs w:val="24"/>
          <w:lang w:val="en-GB"/>
        </w:rPr>
        <w:t xml:space="preserve">show that, under the same conditions, </w:t>
      </w:r>
      <w:r w:rsidR="00164C4E">
        <w:rPr>
          <w:rFonts w:ascii="Times New Roman" w:hAnsi="Times New Roman" w:cs="Times New Roman"/>
          <w:sz w:val="24"/>
          <w:szCs w:val="24"/>
          <w:lang w:val="en-GB"/>
        </w:rPr>
        <w:t>indicators of absolute and relative variat</w:t>
      </w:r>
      <w:r w:rsidR="00E8454D">
        <w:rPr>
          <w:rFonts w:ascii="Times New Roman" w:hAnsi="Times New Roman" w:cs="Times New Roman"/>
          <w:sz w:val="24"/>
          <w:szCs w:val="24"/>
          <w:lang w:val="en-GB"/>
        </w:rPr>
        <w:t>ion can behave in opposite ways.</w:t>
      </w:r>
      <w:r w:rsidR="00395CFA">
        <w:rPr>
          <w:rFonts w:ascii="Times New Roman" w:hAnsi="Times New Roman" w:cs="Times New Roman"/>
          <w:sz w:val="24"/>
          <w:szCs w:val="24"/>
          <w:lang w:val="en-GB"/>
        </w:rPr>
        <w:t xml:space="preserve"> </w:t>
      </w:r>
      <w:r w:rsidR="00965F17">
        <w:rPr>
          <w:rFonts w:ascii="Times New Roman" w:hAnsi="Times New Roman" w:cs="Times New Roman"/>
          <w:sz w:val="24"/>
          <w:szCs w:val="24"/>
          <w:lang w:val="en-GB"/>
        </w:rPr>
        <w:t xml:space="preserve">Especially at times when </w:t>
      </w:r>
      <w:r w:rsidR="00AC27A3">
        <w:rPr>
          <w:rFonts w:ascii="Times New Roman" w:hAnsi="Times New Roman" w:cs="Times New Roman"/>
          <w:sz w:val="24"/>
          <w:szCs w:val="24"/>
          <w:lang w:val="en-GB"/>
        </w:rPr>
        <w:t xml:space="preserve">life expectancy changes drastically, </w:t>
      </w:r>
      <w:r w:rsidR="00B5427B">
        <w:rPr>
          <w:rFonts w:ascii="Times New Roman" w:hAnsi="Times New Roman" w:cs="Times New Roman"/>
          <w:sz w:val="24"/>
          <w:szCs w:val="24"/>
          <w:lang w:val="en-GB"/>
        </w:rPr>
        <w:t>the preference of one underlying construct over the other</w:t>
      </w:r>
      <w:r w:rsidR="008F119A">
        <w:rPr>
          <w:rFonts w:ascii="Times New Roman" w:hAnsi="Times New Roman" w:cs="Times New Roman"/>
          <w:sz w:val="24"/>
          <w:szCs w:val="24"/>
          <w:lang w:val="en-GB"/>
        </w:rPr>
        <w:t xml:space="preserve"> should be </w:t>
      </w:r>
      <w:r w:rsidR="0024349C">
        <w:rPr>
          <w:rFonts w:ascii="Times New Roman" w:hAnsi="Times New Roman" w:cs="Times New Roman"/>
          <w:sz w:val="24"/>
          <w:szCs w:val="24"/>
          <w:lang w:val="en-GB"/>
        </w:rPr>
        <w:t xml:space="preserve">an </w:t>
      </w:r>
      <w:r w:rsidR="008F119A">
        <w:rPr>
          <w:rFonts w:ascii="Times New Roman" w:hAnsi="Times New Roman" w:cs="Times New Roman"/>
          <w:sz w:val="24"/>
          <w:szCs w:val="24"/>
          <w:lang w:val="en-GB"/>
        </w:rPr>
        <w:t>object of careful consideration.</w:t>
      </w:r>
    </w:p>
    <w:p w14:paraId="2EE32795" w14:textId="00C9ACF6" w:rsidR="006349D6" w:rsidRPr="006F70CE" w:rsidRDefault="006349D6" w:rsidP="00E17AD8">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Naturally, </w:t>
      </w:r>
      <w:r w:rsidR="0071290D">
        <w:rPr>
          <w:rFonts w:ascii="Times New Roman" w:hAnsi="Times New Roman" w:cs="Times New Roman"/>
          <w:sz w:val="24"/>
          <w:szCs w:val="24"/>
          <w:lang w:val="en-GB"/>
        </w:rPr>
        <w:t>the results that we have presented here only relate to one of th</w:t>
      </w:r>
      <w:r w:rsidR="009614BA">
        <w:rPr>
          <w:rFonts w:ascii="Times New Roman" w:hAnsi="Times New Roman" w:cs="Times New Roman"/>
          <w:sz w:val="24"/>
          <w:szCs w:val="24"/>
          <w:lang w:val="en-GB"/>
        </w:rPr>
        <w:t>e four ca</w:t>
      </w:r>
      <w:r w:rsidR="0005579E">
        <w:rPr>
          <w:rFonts w:ascii="Times New Roman" w:hAnsi="Times New Roman" w:cs="Times New Roman"/>
          <w:sz w:val="24"/>
          <w:szCs w:val="24"/>
          <w:lang w:val="en-GB"/>
        </w:rPr>
        <w:t xml:space="preserve">ses we plan to analyse and do not </w:t>
      </w:r>
      <w:r w:rsidR="003726B8">
        <w:rPr>
          <w:rFonts w:ascii="Times New Roman" w:hAnsi="Times New Roman" w:cs="Times New Roman"/>
          <w:sz w:val="24"/>
          <w:szCs w:val="24"/>
          <w:lang w:val="en-GB"/>
        </w:rPr>
        <w:t xml:space="preserve">examine </w:t>
      </w:r>
      <w:r w:rsidR="000D3DFC">
        <w:rPr>
          <w:rFonts w:ascii="Times New Roman" w:hAnsi="Times New Roman" w:cs="Times New Roman"/>
          <w:sz w:val="24"/>
          <w:szCs w:val="24"/>
          <w:lang w:val="en-GB"/>
        </w:rPr>
        <w:t>dif</w:t>
      </w:r>
      <w:r w:rsidR="006569D2">
        <w:rPr>
          <w:rFonts w:ascii="Times New Roman" w:hAnsi="Times New Roman" w:cs="Times New Roman"/>
          <w:sz w:val="24"/>
          <w:szCs w:val="24"/>
          <w:lang w:val="en-GB"/>
        </w:rPr>
        <w:t>ferences across ages and gender</w:t>
      </w:r>
      <w:r w:rsidR="00926D45">
        <w:rPr>
          <w:rFonts w:ascii="Times New Roman" w:hAnsi="Times New Roman" w:cs="Times New Roman"/>
          <w:sz w:val="24"/>
          <w:szCs w:val="24"/>
          <w:lang w:val="en-GB"/>
        </w:rPr>
        <w:t xml:space="preserve">. </w:t>
      </w:r>
      <w:r w:rsidR="004F2CBA">
        <w:rPr>
          <w:rFonts w:ascii="Times New Roman" w:hAnsi="Times New Roman" w:cs="Times New Roman"/>
          <w:sz w:val="24"/>
          <w:szCs w:val="24"/>
          <w:lang w:val="en-GB"/>
        </w:rPr>
        <w:t xml:space="preserve">Our future analyses aim at </w:t>
      </w:r>
      <w:r w:rsidR="006109AB">
        <w:rPr>
          <w:rFonts w:ascii="Times New Roman" w:hAnsi="Times New Roman" w:cs="Times New Roman"/>
          <w:sz w:val="24"/>
          <w:szCs w:val="24"/>
          <w:lang w:val="en-GB"/>
        </w:rPr>
        <w:t xml:space="preserve">understanding whether </w:t>
      </w:r>
      <w:r w:rsidR="00867ADA">
        <w:rPr>
          <w:rFonts w:ascii="Times New Roman" w:hAnsi="Times New Roman" w:cs="Times New Roman"/>
          <w:sz w:val="24"/>
          <w:szCs w:val="24"/>
          <w:lang w:val="en-GB"/>
        </w:rPr>
        <w:t xml:space="preserve">such trends of lifespan variation </w:t>
      </w:r>
      <w:r w:rsidR="00642FAE">
        <w:rPr>
          <w:rFonts w:ascii="Times New Roman" w:hAnsi="Times New Roman" w:cs="Times New Roman"/>
          <w:sz w:val="24"/>
          <w:szCs w:val="24"/>
          <w:lang w:val="en-GB"/>
        </w:rPr>
        <w:t xml:space="preserve">are </w:t>
      </w:r>
      <w:r w:rsidR="00E55466">
        <w:rPr>
          <w:rFonts w:ascii="Times New Roman" w:hAnsi="Times New Roman" w:cs="Times New Roman"/>
          <w:sz w:val="24"/>
          <w:szCs w:val="24"/>
          <w:lang w:val="en-GB"/>
        </w:rPr>
        <w:t>generalizable</w:t>
      </w:r>
      <w:r w:rsidR="00642FAE">
        <w:rPr>
          <w:rFonts w:ascii="Times New Roman" w:hAnsi="Times New Roman" w:cs="Times New Roman"/>
          <w:sz w:val="24"/>
          <w:szCs w:val="24"/>
          <w:lang w:val="en-GB"/>
        </w:rPr>
        <w:t xml:space="preserve"> to other periods of crisis</w:t>
      </w:r>
      <w:r w:rsidR="00E55466">
        <w:rPr>
          <w:rFonts w:ascii="Times New Roman" w:hAnsi="Times New Roman" w:cs="Times New Roman"/>
          <w:sz w:val="24"/>
          <w:szCs w:val="24"/>
          <w:lang w:val="en-GB"/>
        </w:rPr>
        <w:t xml:space="preserve"> and </w:t>
      </w:r>
      <w:r w:rsidR="006B2548">
        <w:rPr>
          <w:rFonts w:ascii="Times New Roman" w:hAnsi="Times New Roman" w:cs="Times New Roman"/>
          <w:sz w:val="24"/>
          <w:szCs w:val="24"/>
          <w:lang w:val="en-GB"/>
        </w:rPr>
        <w:t xml:space="preserve">from which </w:t>
      </w:r>
      <w:r w:rsidR="002724BE">
        <w:rPr>
          <w:rFonts w:ascii="Times New Roman" w:hAnsi="Times New Roman" w:cs="Times New Roman"/>
          <w:sz w:val="24"/>
          <w:szCs w:val="24"/>
          <w:lang w:val="en-GB"/>
        </w:rPr>
        <w:t xml:space="preserve">population subgroups they arise. Finally, </w:t>
      </w:r>
      <w:r w:rsidR="002662A1">
        <w:rPr>
          <w:rFonts w:ascii="Times New Roman" w:hAnsi="Times New Roman" w:cs="Times New Roman"/>
          <w:sz w:val="24"/>
          <w:szCs w:val="24"/>
          <w:lang w:val="en-GB"/>
        </w:rPr>
        <w:t xml:space="preserve">by </w:t>
      </w:r>
      <w:r w:rsidR="009332F6">
        <w:rPr>
          <w:rFonts w:ascii="Times New Roman" w:hAnsi="Times New Roman" w:cs="Times New Roman"/>
          <w:sz w:val="24"/>
          <w:szCs w:val="24"/>
          <w:lang w:val="en-GB"/>
        </w:rPr>
        <w:t xml:space="preserve">considering </w:t>
      </w:r>
      <w:r w:rsidR="00F27291">
        <w:rPr>
          <w:rFonts w:ascii="Times New Roman" w:hAnsi="Times New Roman" w:cs="Times New Roman"/>
          <w:sz w:val="24"/>
          <w:szCs w:val="24"/>
          <w:lang w:val="en-GB"/>
        </w:rPr>
        <w:t xml:space="preserve">patterns in </w:t>
      </w:r>
      <w:r w:rsidR="00F27291">
        <w:rPr>
          <w:rFonts w:ascii="Times New Roman" w:hAnsi="Times New Roman" w:cs="Times New Roman"/>
          <w:sz w:val="24"/>
          <w:szCs w:val="24"/>
          <w:lang w:val="en-GB"/>
        </w:rPr>
        <w:lastRenderedPageBreak/>
        <w:t xml:space="preserve">variation </w:t>
      </w:r>
      <w:r w:rsidR="005F0CEA">
        <w:rPr>
          <w:rFonts w:ascii="Times New Roman" w:hAnsi="Times New Roman" w:cs="Times New Roman"/>
          <w:sz w:val="24"/>
          <w:szCs w:val="24"/>
          <w:lang w:val="en-GB"/>
        </w:rPr>
        <w:t xml:space="preserve">during the years following the crises we will understand </w:t>
      </w:r>
      <w:r w:rsidR="00B73A7F">
        <w:rPr>
          <w:rFonts w:ascii="Times New Roman" w:hAnsi="Times New Roman" w:cs="Times New Roman"/>
          <w:sz w:val="24"/>
          <w:szCs w:val="24"/>
          <w:lang w:val="en-GB"/>
        </w:rPr>
        <w:t>what the long-term effects of such events can be.</w:t>
      </w:r>
    </w:p>
    <w:p w14:paraId="7DC7A07E" w14:textId="77777777" w:rsidR="00932591" w:rsidRPr="003950E9" w:rsidRDefault="00932591" w:rsidP="00E17AD8">
      <w:pPr>
        <w:spacing w:line="360" w:lineRule="auto"/>
        <w:jc w:val="both"/>
        <w:rPr>
          <w:rFonts w:ascii="Times New Roman" w:hAnsi="Times New Roman" w:cs="Times New Roman"/>
          <w:b/>
          <w:sz w:val="24"/>
          <w:szCs w:val="24"/>
          <w:lang w:val="es-MX"/>
        </w:rPr>
      </w:pPr>
      <w:proofErr w:type="spellStart"/>
      <w:r w:rsidRPr="003950E9">
        <w:rPr>
          <w:rFonts w:ascii="Times New Roman" w:hAnsi="Times New Roman" w:cs="Times New Roman"/>
          <w:b/>
          <w:sz w:val="24"/>
          <w:szCs w:val="24"/>
          <w:lang w:val="es-MX"/>
        </w:rPr>
        <w:t>References</w:t>
      </w:r>
      <w:proofErr w:type="spellEnd"/>
    </w:p>
    <w:p w14:paraId="649C37F3" w14:textId="77777777" w:rsidR="004731C7" w:rsidRPr="006F70CE" w:rsidRDefault="0088728D" w:rsidP="006F70CE">
      <w:pPr>
        <w:pStyle w:val="Bibliography"/>
        <w:rPr>
          <w:rFonts w:ascii="Times New Roman" w:hAnsi="Times New Roman" w:cs="Times New Roman"/>
          <w:sz w:val="24"/>
          <w:szCs w:val="24"/>
          <w:lang w:val="en-GB"/>
        </w:rPr>
      </w:pPr>
      <w:r w:rsidRPr="006F70CE">
        <w:rPr>
          <w:rFonts w:ascii="Times New Roman" w:hAnsi="Times New Roman" w:cs="Times New Roman"/>
          <w:b/>
          <w:sz w:val="24"/>
          <w:szCs w:val="24"/>
          <w:lang w:val="en-GB"/>
        </w:rPr>
        <w:fldChar w:fldCharType="begin"/>
      </w:r>
      <w:r w:rsidRPr="006F70CE">
        <w:rPr>
          <w:rFonts w:ascii="Times New Roman" w:hAnsi="Times New Roman" w:cs="Times New Roman"/>
          <w:b/>
          <w:sz w:val="24"/>
          <w:szCs w:val="24"/>
          <w:lang w:val="es-MX"/>
        </w:rPr>
        <w:instrText xml:space="preserve"> ADDIN ZOTERO_BIBL {"uncited":[],"omitted":[],"custom":[]} CSL_BIBLIOGRAPHY </w:instrText>
      </w:r>
      <w:r w:rsidRPr="006F70CE">
        <w:rPr>
          <w:rFonts w:ascii="Times New Roman" w:hAnsi="Times New Roman" w:cs="Times New Roman"/>
          <w:b/>
          <w:sz w:val="24"/>
          <w:szCs w:val="24"/>
          <w:lang w:val="en-GB"/>
        </w:rPr>
        <w:fldChar w:fldCharType="separate"/>
      </w:r>
      <w:r w:rsidR="004731C7" w:rsidRPr="006F70CE">
        <w:rPr>
          <w:rFonts w:ascii="Times New Roman" w:hAnsi="Times New Roman" w:cs="Times New Roman"/>
          <w:sz w:val="24"/>
          <w:szCs w:val="24"/>
          <w:lang w:val="es-MX"/>
        </w:rPr>
        <w:t xml:space="preserve">Aburto, José Manuel, Jesús-Adrián Alvarez, Francisco Villavicencio, and James W. Vaupel. </w:t>
      </w:r>
      <w:r w:rsidR="004731C7" w:rsidRPr="006F70CE">
        <w:rPr>
          <w:rFonts w:ascii="Times New Roman" w:hAnsi="Times New Roman" w:cs="Times New Roman"/>
          <w:sz w:val="24"/>
          <w:szCs w:val="24"/>
          <w:lang w:val="en-GB"/>
        </w:rPr>
        <w:t xml:space="preserve">2019. ‘The Threshold Age of Keyfitz’ Entropy’. </w:t>
      </w:r>
      <w:r w:rsidR="004731C7" w:rsidRPr="006F70CE">
        <w:rPr>
          <w:rFonts w:ascii="Times New Roman" w:hAnsi="Times New Roman" w:cs="Times New Roman"/>
          <w:i/>
          <w:iCs/>
          <w:sz w:val="24"/>
          <w:szCs w:val="24"/>
          <w:lang w:val="en-GB"/>
        </w:rPr>
        <w:t>ArXiv:1901.07963 [q-Bio]</w:t>
      </w:r>
      <w:r w:rsidR="004731C7" w:rsidRPr="006F70CE">
        <w:rPr>
          <w:rFonts w:ascii="Times New Roman" w:hAnsi="Times New Roman" w:cs="Times New Roman"/>
          <w:sz w:val="24"/>
          <w:szCs w:val="24"/>
          <w:lang w:val="en-GB"/>
        </w:rPr>
        <w:t>.</w:t>
      </w:r>
    </w:p>
    <w:p w14:paraId="581B6315"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Aburto, José Manuel and Alyson van Raalte. 2018. ‘Lifespan Dispersion in Times of Life Expectancy Fluctuation: The Case of Central and Eastern Europe’. </w:t>
      </w:r>
      <w:r w:rsidRPr="006F70CE">
        <w:rPr>
          <w:rFonts w:ascii="Times New Roman" w:hAnsi="Times New Roman" w:cs="Times New Roman"/>
          <w:i/>
          <w:iCs/>
          <w:sz w:val="24"/>
          <w:szCs w:val="24"/>
          <w:lang w:val="en-GB"/>
        </w:rPr>
        <w:t>Demography</w:t>
      </w:r>
      <w:r w:rsidRPr="006F70CE">
        <w:rPr>
          <w:rFonts w:ascii="Times New Roman" w:hAnsi="Times New Roman" w:cs="Times New Roman"/>
          <w:sz w:val="24"/>
          <w:szCs w:val="24"/>
          <w:lang w:val="en-GB"/>
        </w:rPr>
        <w:t xml:space="preserve"> 55(6):2071–96.</w:t>
      </w:r>
    </w:p>
    <w:p w14:paraId="2DB4F57F" w14:textId="59731182"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Au</w:t>
      </w:r>
      <w:r w:rsidR="00F6385A">
        <w:rPr>
          <w:rFonts w:ascii="Times New Roman" w:hAnsi="Times New Roman" w:cs="Times New Roman"/>
          <w:sz w:val="24"/>
          <w:szCs w:val="24"/>
          <w:lang w:val="en-GB"/>
        </w:rPr>
        <w:t>s</w:t>
      </w:r>
      <w:r w:rsidRPr="006F70CE">
        <w:rPr>
          <w:rFonts w:ascii="Times New Roman" w:hAnsi="Times New Roman" w:cs="Times New Roman"/>
          <w:sz w:val="24"/>
          <w:szCs w:val="24"/>
          <w:lang w:val="en-GB"/>
        </w:rPr>
        <w:t xml:space="preserve">tralian Institute of Health and Welfare. 2010. </w:t>
      </w:r>
      <w:r w:rsidRPr="006F70CE">
        <w:rPr>
          <w:rFonts w:ascii="Times New Roman" w:hAnsi="Times New Roman" w:cs="Times New Roman"/>
          <w:i/>
          <w:iCs/>
          <w:sz w:val="24"/>
          <w:szCs w:val="24"/>
          <w:lang w:val="en-GB"/>
        </w:rPr>
        <w:t>Cardiovascular Disease Mortality. Trends at Different Ages</w:t>
      </w:r>
      <w:r w:rsidRPr="006F70CE">
        <w:rPr>
          <w:rFonts w:ascii="Times New Roman" w:hAnsi="Times New Roman" w:cs="Times New Roman"/>
          <w:sz w:val="24"/>
          <w:szCs w:val="24"/>
          <w:lang w:val="en-GB"/>
        </w:rPr>
        <w:t>. 31. Cat; no.47. Canberra: AIHW.</w:t>
      </w:r>
    </w:p>
    <w:p w14:paraId="123ACCF3"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Bengtsson, Tommy, Cameron Campbell, and James Z. Lee, eds. 2009. </w:t>
      </w:r>
      <w:r w:rsidRPr="006F70CE">
        <w:rPr>
          <w:rFonts w:ascii="Times New Roman" w:hAnsi="Times New Roman" w:cs="Times New Roman"/>
          <w:i/>
          <w:iCs/>
          <w:sz w:val="24"/>
          <w:szCs w:val="24"/>
          <w:lang w:val="en-GB"/>
        </w:rPr>
        <w:t>Life under Pressure: Mortality and Living Standards in Europe and Asia, 1700 - 1900</w:t>
      </w:r>
      <w:r w:rsidRPr="006F70CE">
        <w:rPr>
          <w:rFonts w:ascii="Times New Roman" w:hAnsi="Times New Roman" w:cs="Times New Roman"/>
          <w:sz w:val="24"/>
          <w:szCs w:val="24"/>
          <w:lang w:val="en-GB"/>
        </w:rPr>
        <w:t>. 1. MIT press paperback ed. Cambridge, Mass.: MIT Press.</w:t>
      </w:r>
    </w:p>
    <w:p w14:paraId="74D54883"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Bern, C., J. Sniezek, G. M. Mathbor, M. S. Siddiqi, C. Ronsmans, A. M. Chowdhury, A. E. Choudhury, K. Islam, M. Bennish, and E. Noji. 1993. ‘Risk Factors for Mortality in the Bangladesh Cyclone of 1991.’ </w:t>
      </w:r>
      <w:r w:rsidRPr="006F70CE">
        <w:rPr>
          <w:rFonts w:ascii="Times New Roman" w:hAnsi="Times New Roman" w:cs="Times New Roman"/>
          <w:i/>
          <w:iCs/>
          <w:sz w:val="24"/>
          <w:szCs w:val="24"/>
          <w:lang w:val="en-GB"/>
        </w:rPr>
        <w:t>Bulletin of the World Health Organization</w:t>
      </w:r>
      <w:r w:rsidRPr="006F70CE">
        <w:rPr>
          <w:rFonts w:ascii="Times New Roman" w:hAnsi="Times New Roman" w:cs="Times New Roman"/>
          <w:sz w:val="24"/>
          <w:szCs w:val="24"/>
          <w:lang w:val="en-GB"/>
        </w:rPr>
        <w:t xml:space="preserve"> 71(1):73–78.</w:t>
      </w:r>
    </w:p>
    <w:p w14:paraId="354BB94F" w14:textId="77777777" w:rsidR="004731C7" w:rsidRPr="006F70CE" w:rsidRDefault="004731C7" w:rsidP="006F70CE">
      <w:pPr>
        <w:pStyle w:val="Bibliography"/>
        <w:rPr>
          <w:rFonts w:ascii="Times New Roman" w:hAnsi="Times New Roman" w:cs="Times New Roman"/>
          <w:sz w:val="24"/>
          <w:szCs w:val="24"/>
          <w:lang w:val="en-GB"/>
        </w:rPr>
      </w:pPr>
      <w:proofErr w:type="spellStart"/>
      <w:r w:rsidRPr="00C71B36">
        <w:rPr>
          <w:rFonts w:ascii="Times New Roman" w:hAnsi="Times New Roman" w:cs="Times New Roman"/>
          <w:sz w:val="24"/>
          <w:szCs w:val="24"/>
          <w:lang w:val="da-DK"/>
          <w:rPrChange w:id="36" w:author="José Manuel Aburto" w:date="2019-11-01T10:39:00Z">
            <w:rPr>
              <w:rFonts w:ascii="Times New Roman" w:hAnsi="Times New Roman" w:cs="Times New Roman"/>
              <w:sz w:val="24"/>
              <w:szCs w:val="24"/>
              <w:lang w:val="en-GB"/>
            </w:rPr>
          </w:rPrChange>
        </w:rPr>
        <w:t>Castenbrandt</w:t>
      </w:r>
      <w:proofErr w:type="spellEnd"/>
      <w:r w:rsidRPr="00C71B36">
        <w:rPr>
          <w:rFonts w:ascii="Times New Roman" w:hAnsi="Times New Roman" w:cs="Times New Roman"/>
          <w:sz w:val="24"/>
          <w:szCs w:val="24"/>
          <w:lang w:val="da-DK"/>
          <w:rPrChange w:id="37" w:author="José Manuel Aburto" w:date="2019-11-01T10:39:00Z">
            <w:rPr>
              <w:rFonts w:ascii="Times New Roman" w:hAnsi="Times New Roman" w:cs="Times New Roman"/>
              <w:sz w:val="24"/>
              <w:szCs w:val="24"/>
              <w:lang w:val="en-GB"/>
            </w:rPr>
          </w:rPrChange>
        </w:rPr>
        <w:t xml:space="preserve">, Helene. 2014. ‘A </w:t>
      </w:r>
      <w:proofErr w:type="spellStart"/>
      <w:r w:rsidRPr="00C71B36">
        <w:rPr>
          <w:rFonts w:ascii="Times New Roman" w:hAnsi="Times New Roman" w:cs="Times New Roman"/>
          <w:sz w:val="24"/>
          <w:szCs w:val="24"/>
          <w:lang w:val="da-DK"/>
          <w:rPrChange w:id="38" w:author="José Manuel Aburto" w:date="2019-11-01T10:39:00Z">
            <w:rPr>
              <w:rFonts w:ascii="Times New Roman" w:hAnsi="Times New Roman" w:cs="Times New Roman"/>
              <w:sz w:val="24"/>
              <w:szCs w:val="24"/>
              <w:lang w:val="en-GB"/>
            </w:rPr>
          </w:rPrChange>
        </w:rPr>
        <w:t>Forgotten</w:t>
      </w:r>
      <w:proofErr w:type="spellEnd"/>
      <w:r w:rsidRPr="00C71B36">
        <w:rPr>
          <w:rFonts w:ascii="Times New Roman" w:hAnsi="Times New Roman" w:cs="Times New Roman"/>
          <w:sz w:val="24"/>
          <w:szCs w:val="24"/>
          <w:lang w:val="da-DK"/>
          <w:rPrChange w:id="39" w:author="José Manuel Aburto" w:date="2019-11-01T10:39:00Z">
            <w:rPr>
              <w:rFonts w:ascii="Times New Roman" w:hAnsi="Times New Roman" w:cs="Times New Roman"/>
              <w:sz w:val="24"/>
              <w:szCs w:val="24"/>
              <w:lang w:val="en-GB"/>
            </w:rPr>
          </w:rPrChange>
        </w:rPr>
        <w:t xml:space="preserve"> </w:t>
      </w:r>
      <w:proofErr w:type="spellStart"/>
      <w:r w:rsidRPr="00C71B36">
        <w:rPr>
          <w:rFonts w:ascii="Times New Roman" w:hAnsi="Times New Roman" w:cs="Times New Roman"/>
          <w:sz w:val="24"/>
          <w:szCs w:val="24"/>
          <w:lang w:val="da-DK"/>
          <w:rPrChange w:id="40" w:author="José Manuel Aburto" w:date="2019-11-01T10:39:00Z">
            <w:rPr>
              <w:rFonts w:ascii="Times New Roman" w:hAnsi="Times New Roman" w:cs="Times New Roman"/>
              <w:sz w:val="24"/>
              <w:szCs w:val="24"/>
              <w:lang w:val="en-GB"/>
            </w:rPr>
          </w:rPrChange>
        </w:rPr>
        <w:t>Plague</w:t>
      </w:r>
      <w:proofErr w:type="spellEnd"/>
      <w:r w:rsidRPr="00C71B36">
        <w:rPr>
          <w:rFonts w:ascii="Times New Roman" w:hAnsi="Times New Roman" w:cs="Times New Roman"/>
          <w:sz w:val="24"/>
          <w:szCs w:val="24"/>
          <w:lang w:val="da-DK"/>
          <w:rPrChange w:id="41" w:author="José Manuel Aburto" w:date="2019-11-01T10:39:00Z">
            <w:rPr>
              <w:rFonts w:ascii="Times New Roman" w:hAnsi="Times New Roman" w:cs="Times New Roman"/>
              <w:sz w:val="24"/>
              <w:szCs w:val="24"/>
              <w:lang w:val="en-GB"/>
            </w:rPr>
          </w:rPrChange>
        </w:rPr>
        <w:t xml:space="preserve">’. </w:t>
      </w:r>
      <w:r w:rsidRPr="006F70CE">
        <w:rPr>
          <w:rFonts w:ascii="Times New Roman" w:hAnsi="Times New Roman" w:cs="Times New Roman"/>
          <w:i/>
          <w:iCs/>
          <w:sz w:val="24"/>
          <w:szCs w:val="24"/>
          <w:lang w:val="en-GB"/>
        </w:rPr>
        <w:t>Scandinavian Journal of History</w:t>
      </w:r>
      <w:r w:rsidRPr="006F70CE">
        <w:rPr>
          <w:rFonts w:ascii="Times New Roman" w:hAnsi="Times New Roman" w:cs="Times New Roman"/>
          <w:sz w:val="24"/>
          <w:szCs w:val="24"/>
          <w:lang w:val="en-GB"/>
        </w:rPr>
        <w:t xml:space="preserve"> 39(5):612–39.</w:t>
      </w:r>
    </w:p>
    <w:p w14:paraId="3510DEF2"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Caswell, Hal. 2010. ‘Life Table Response Experiment Analysis of the Stochastic Growth Rate’. </w:t>
      </w:r>
      <w:r w:rsidRPr="006F70CE">
        <w:rPr>
          <w:rFonts w:ascii="Times New Roman" w:hAnsi="Times New Roman" w:cs="Times New Roman"/>
          <w:i/>
          <w:iCs/>
          <w:sz w:val="24"/>
          <w:szCs w:val="24"/>
          <w:lang w:val="en-GB"/>
        </w:rPr>
        <w:t>Journal of Ecology</w:t>
      </w:r>
      <w:r w:rsidRPr="006F70CE">
        <w:rPr>
          <w:rFonts w:ascii="Times New Roman" w:hAnsi="Times New Roman" w:cs="Times New Roman"/>
          <w:sz w:val="24"/>
          <w:szCs w:val="24"/>
          <w:lang w:val="en-GB"/>
        </w:rPr>
        <w:t xml:space="preserve"> 98(2):324–33.</w:t>
      </w:r>
    </w:p>
    <w:p w14:paraId="6345BC2F"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Cliff, Andrew D., Peter Haggett, and Rosemary Graham. 1983. ‘Reconstruction of Diffusion Processes at Local Scales: The 1846, 1882 and 1904 Measles Epidemics in Northwest Iceland’. </w:t>
      </w:r>
      <w:r w:rsidRPr="006F70CE">
        <w:rPr>
          <w:rFonts w:ascii="Times New Roman" w:hAnsi="Times New Roman" w:cs="Times New Roman"/>
          <w:i/>
          <w:iCs/>
          <w:sz w:val="24"/>
          <w:szCs w:val="24"/>
          <w:lang w:val="en-GB"/>
        </w:rPr>
        <w:t>Journal of Historical Geography</w:t>
      </w:r>
      <w:r w:rsidRPr="006F70CE">
        <w:rPr>
          <w:rFonts w:ascii="Times New Roman" w:hAnsi="Times New Roman" w:cs="Times New Roman"/>
          <w:sz w:val="24"/>
          <w:szCs w:val="24"/>
          <w:lang w:val="en-GB"/>
        </w:rPr>
        <w:t xml:space="preserve"> 9(4):347–68.</w:t>
      </w:r>
    </w:p>
    <w:p w14:paraId="055141DA"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Colchero, Fernando, Roland Rau, Owen R. Jones, Julia A. Barthold, Dalia A. Conde, Adam Lenart, Laszlo Nemeth, Alexander Scheuerlein, Jonas Schoeley, Catalina Torres, Virginia Zarulli, Jeanne Altmann, Diane K. Brockman, Anne M. Bronikowski, Linda M. Fedigan, Anne E. Pusey, Tara S. Stoinski, Karen B. Strier, Annette Baudisch, Susan C. Alberts, and James W. Vaupel. 2016. ‘The Emergence of Longevous Populations’. </w:t>
      </w:r>
      <w:r w:rsidRPr="006F70CE">
        <w:rPr>
          <w:rFonts w:ascii="Times New Roman" w:hAnsi="Times New Roman" w:cs="Times New Roman"/>
          <w:i/>
          <w:iCs/>
          <w:sz w:val="24"/>
          <w:szCs w:val="24"/>
          <w:lang w:val="en-GB"/>
        </w:rPr>
        <w:t>Proceedings of the National Academy of Sciences</w:t>
      </w:r>
      <w:r w:rsidRPr="006F70CE">
        <w:rPr>
          <w:rFonts w:ascii="Times New Roman" w:hAnsi="Times New Roman" w:cs="Times New Roman"/>
          <w:sz w:val="24"/>
          <w:szCs w:val="24"/>
          <w:lang w:val="en-GB"/>
        </w:rPr>
        <w:t xml:space="preserve"> 201612191.</w:t>
      </w:r>
    </w:p>
    <w:p w14:paraId="1957F574"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Cynthia, Rosenzweig, Anna Iglesias, Xiao-Bing Yang, Paul R. Epstein, and Eric Chivian. 2001. ‘Climate Change and Extreme Weather Events; Implications for Food Production, Plant Diseases, and Pests’. </w:t>
      </w:r>
      <w:r w:rsidRPr="006F70CE">
        <w:rPr>
          <w:rFonts w:ascii="Times New Roman" w:hAnsi="Times New Roman" w:cs="Times New Roman"/>
          <w:i/>
          <w:iCs/>
          <w:sz w:val="24"/>
          <w:szCs w:val="24"/>
          <w:lang w:val="en-GB"/>
        </w:rPr>
        <w:t>Global Change &amp; Human Health</w:t>
      </w:r>
      <w:r w:rsidRPr="006F70CE">
        <w:rPr>
          <w:rFonts w:ascii="Times New Roman" w:hAnsi="Times New Roman" w:cs="Times New Roman"/>
          <w:sz w:val="24"/>
          <w:szCs w:val="24"/>
          <w:lang w:val="en-GB"/>
        </w:rPr>
        <w:t xml:space="preserve"> 2(2).</w:t>
      </w:r>
    </w:p>
    <w:p w14:paraId="5E7031E4"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Dribe, Martin, Mats Olsson, and Patrick Svensson. 2015. ‘Famines in the Nordic Countries, AD 536–1875’. </w:t>
      </w:r>
      <w:r w:rsidRPr="006F70CE">
        <w:rPr>
          <w:rFonts w:ascii="Times New Roman" w:hAnsi="Times New Roman" w:cs="Times New Roman"/>
          <w:i/>
          <w:iCs/>
          <w:sz w:val="24"/>
          <w:szCs w:val="24"/>
          <w:lang w:val="en-GB"/>
        </w:rPr>
        <w:t>Lund Papers in Economic History</w:t>
      </w:r>
      <w:r w:rsidRPr="006F70CE">
        <w:rPr>
          <w:rFonts w:ascii="Times New Roman" w:hAnsi="Times New Roman" w:cs="Times New Roman"/>
          <w:sz w:val="24"/>
          <w:szCs w:val="24"/>
          <w:lang w:val="en-GB"/>
        </w:rPr>
        <w:t xml:space="preserve"> 138.</w:t>
      </w:r>
    </w:p>
    <w:p w14:paraId="1136CE00"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Edwards, Ryan D. and Shripad Tuljapurkar. 2005. ‘Inequality in Life Spans and a New Perspective on Mortality Convergence Across Industrialized Countries’. </w:t>
      </w:r>
      <w:r w:rsidRPr="006F70CE">
        <w:rPr>
          <w:rFonts w:ascii="Times New Roman" w:hAnsi="Times New Roman" w:cs="Times New Roman"/>
          <w:i/>
          <w:iCs/>
          <w:sz w:val="24"/>
          <w:szCs w:val="24"/>
          <w:lang w:val="en-GB"/>
        </w:rPr>
        <w:t>Population and Development Review</w:t>
      </w:r>
      <w:r w:rsidRPr="006F70CE">
        <w:rPr>
          <w:rFonts w:ascii="Times New Roman" w:hAnsi="Times New Roman" w:cs="Times New Roman"/>
          <w:sz w:val="24"/>
          <w:szCs w:val="24"/>
          <w:lang w:val="en-GB"/>
        </w:rPr>
        <w:t xml:space="preserve"> 31(4):645–74.</w:t>
      </w:r>
    </w:p>
    <w:p w14:paraId="7E898520"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lastRenderedPageBreak/>
        <w:t xml:space="preserve">Frankenberg, Elizabeth, Thomas Gillespie, Samuel Preston, Bondan Sikoki, and Duncan Thomas. 2011. ‘Mortality, The Family and the Indian Ocean Tsunami’. </w:t>
      </w:r>
      <w:r w:rsidRPr="006F70CE">
        <w:rPr>
          <w:rFonts w:ascii="Times New Roman" w:hAnsi="Times New Roman" w:cs="Times New Roman"/>
          <w:i/>
          <w:iCs/>
          <w:sz w:val="24"/>
          <w:szCs w:val="24"/>
          <w:lang w:val="en-GB"/>
        </w:rPr>
        <w:t>The Economic Journal</w:t>
      </w:r>
      <w:r w:rsidRPr="006F70CE">
        <w:rPr>
          <w:rFonts w:ascii="Times New Roman" w:hAnsi="Times New Roman" w:cs="Times New Roman"/>
          <w:sz w:val="24"/>
          <w:szCs w:val="24"/>
          <w:lang w:val="en-GB"/>
        </w:rPr>
        <w:t xml:space="preserve"> 121(554):F162–82.</w:t>
      </w:r>
    </w:p>
    <w:p w14:paraId="7CC5267D"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Garenne, Michel. 2015. ‘Demographic Evidence of Sex Differences in Vulnerability to Infectious Diseases’. </w:t>
      </w:r>
      <w:r w:rsidRPr="006F70CE">
        <w:rPr>
          <w:rFonts w:ascii="Times New Roman" w:hAnsi="Times New Roman" w:cs="Times New Roman"/>
          <w:i/>
          <w:iCs/>
          <w:sz w:val="24"/>
          <w:szCs w:val="24"/>
          <w:lang w:val="en-GB"/>
        </w:rPr>
        <w:t>The Journal of Infectious Diseases</w:t>
      </w:r>
      <w:r w:rsidRPr="006F70CE">
        <w:rPr>
          <w:rFonts w:ascii="Times New Roman" w:hAnsi="Times New Roman" w:cs="Times New Roman"/>
          <w:sz w:val="24"/>
          <w:szCs w:val="24"/>
          <w:lang w:val="en-GB"/>
        </w:rPr>
        <w:t xml:space="preserve"> 211(2):331–32.</w:t>
      </w:r>
    </w:p>
    <w:p w14:paraId="32629201"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Gaylin, Daniel S. and Jennifer Kates. 1997. ‘Refocusing the Lens: Epidemiologic Transition Theory, Mortality Differentials, and the AIDS Pandemic’. </w:t>
      </w:r>
      <w:r w:rsidRPr="006F70CE">
        <w:rPr>
          <w:rFonts w:ascii="Times New Roman" w:hAnsi="Times New Roman" w:cs="Times New Roman"/>
          <w:i/>
          <w:iCs/>
          <w:sz w:val="24"/>
          <w:szCs w:val="24"/>
          <w:lang w:val="en-GB"/>
        </w:rPr>
        <w:t>Social Science &amp; Medicine</w:t>
      </w:r>
      <w:r w:rsidRPr="006F70CE">
        <w:rPr>
          <w:rFonts w:ascii="Times New Roman" w:hAnsi="Times New Roman" w:cs="Times New Roman"/>
          <w:sz w:val="24"/>
          <w:szCs w:val="24"/>
          <w:lang w:val="en-GB"/>
        </w:rPr>
        <w:t xml:space="preserve"> 44(5):609–21.</w:t>
      </w:r>
    </w:p>
    <w:p w14:paraId="0A880F4D"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Glei, Dana, Hans Lundström, John Wilmoth, Gabriel Borges, Mia Zhong, and Magali Barbieri. 2019. ‘Sweden - Background and Documentation’.</w:t>
      </w:r>
    </w:p>
    <w:p w14:paraId="20BFB5C5"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Hosegood, Victoria, Anna-Maria Vanneste, and Ian M. Timæus. 2004. ‘Levels and Causes of Adult Mortality in Rural South Africa: The Impact of AIDS’. </w:t>
      </w:r>
      <w:r w:rsidRPr="006F70CE">
        <w:rPr>
          <w:rFonts w:ascii="Times New Roman" w:hAnsi="Times New Roman" w:cs="Times New Roman"/>
          <w:i/>
          <w:iCs/>
          <w:sz w:val="24"/>
          <w:szCs w:val="24"/>
          <w:lang w:val="en-GB"/>
        </w:rPr>
        <w:t>AIDS</w:t>
      </w:r>
      <w:r w:rsidRPr="006F70CE">
        <w:rPr>
          <w:rFonts w:ascii="Times New Roman" w:hAnsi="Times New Roman" w:cs="Times New Roman"/>
          <w:sz w:val="24"/>
          <w:szCs w:val="24"/>
          <w:lang w:val="en-GB"/>
        </w:rPr>
        <w:t xml:space="preserve"> 18(4):663.</w:t>
      </w:r>
    </w:p>
    <w:p w14:paraId="75AD1444"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Hurd, Michael D. and Kathleen McGarry. 1995. ‘Evaluation of the Subjective Probabilities of Survival in the Health and Retirement Study’. </w:t>
      </w:r>
      <w:r w:rsidRPr="006F70CE">
        <w:rPr>
          <w:rFonts w:ascii="Times New Roman" w:hAnsi="Times New Roman" w:cs="Times New Roman"/>
          <w:i/>
          <w:iCs/>
          <w:sz w:val="24"/>
          <w:szCs w:val="24"/>
          <w:lang w:val="en-GB"/>
        </w:rPr>
        <w:t>The Journal of Human Resources</w:t>
      </w:r>
      <w:r w:rsidRPr="006F70CE">
        <w:rPr>
          <w:rFonts w:ascii="Times New Roman" w:hAnsi="Times New Roman" w:cs="Times New Roman"/>
          <w:sz w:val="24"/>
          <w:szCs w:val="24"/>
          <w:lang w:val="en-GB"/>
        </w:rPr>
        <w:t xml:space="preserve"> 30:S268–92.</w:t>
      </w:r>
    </w:p>
    <w:p w14:paraId="0BEF5C68"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Kane, Penny. 1987. ‘The Demography of Famine’. </w:t>
      </w:r>
      <w:r w:rsidRPr="006F70CE">
        <w:rPr>
          <w:rFonts w:ascii="Times New Roman" w:hAnsi="Times New Roman" w:cs="Times New Roman"/>
          <w:i/>
          <w:iCs/>
          <w:sz w:val="24"/>
          <w:szCs w:val="24"/>
          <w:lang w:val="en-GB"/>
        </w:rPr>
        <w:t>Genus</w:t>
      </w:r>
      <w:r w:rsidRPr="006F70CE">
        <w:rPr>
          <w:rFonts w:ascii="Times New Roman" w:hAnsi="Times New Roman" w:cs="Times New Roman"/>
          <w:sz w:val="24"/>
          <w:szCs w:val="24"/>
          <w:lang w:val="en-GB"/>
        </w:rPr>
        <w:t xml:space="preserve"> 43(1/2):43–58.</w:t>
      </w:r>
    </w:p>
    <w:p w14:paraId="78B8C43D"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Kannisto, Vaino. 2001. ‘Mode and Dispersion of the Length of Life’. </w:t>
      </w:r>
      <w:r w:rsidRPr="006F70CE">
        <w:rPr>
          <w:rFonts w:ascii="Times New Roman" w:hAnsi="Times New Roman" w:cs="Times New Roman"/>
          <w:i/>
          <w:iCs/>
          <w:sz w:val="24"/>
          <w:szCs w:val="24"/>
          <w:lang w:val="en-GB"/>
        </w:rPr>
        <w:t>Population: An English Selection</w:t>
      </w:r>
      <w:r w:rsidRPr="006F70CE">
        <w:rPr>
          <w:rFonts w:ascii="Times New Roman" w:hAnsi="Times New Roman" w:cs="Times New Roman"/>
          <w:sz w:val="24"/>
          <w:szCs w:val="24"/>
          <w:lang w:val="en-GB"/>
        </w:rPr>
        <w:t xml:space="preserve"> 13(1):159–71.</w:t>
      </w:r>
    </w:p>
    <w:p w14:paraId="634D5CC8"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Keyfitz, Nathan. 1977. ‘What Difference Would It Make If Cancer Were Eradicated? An Examination of the Taeuber Paradox’. </w:t>
      </w:r>
      <w:r w:rsidRPr="006F70CE">
        <w:rPr>
          <w:rFonts w:ascii="Times New Roman" w:hAnsi="Times New Roman" w:cs="Times New Roman"/>
          <w:i/>
          <w:iCs/>
          <w:sz w:val="24"/>
          <w:szCs w:val="24"/>
          <w:lang w:val="en-GB"/>
        </w:rPr>
        <w:t>Demography</w:t>
      </w:r>
      <w:r w:rsidRPr="006F70CE">
        <w:rPr>
          <w:rFonts w:ascii="Times New Roman" w:hAnsi="Times New Roman" w:cs="Times New Roman"/>
          <w:sz w:val="24"/>
          <w:szCs w:val="24"/>
          <w:lang w:val="en-GB"/>
        </w:rPr>
        <w:t xml:space="preserve"> 14(4):411–18.</w:t>
      </w:r>
    </w:p>
    <w:p w14:paraId="29ED51D4"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Lariscy, Joseph T., Claudia Nau, Glenn Firebaugh, and Robert A. Hummer. 2016. ‘Hispanic-White Differences in Lifespan Variability in the United States’. </w:t>
      </w:r>
      <w:r w:rsidRPr="006F70CE">
        <w:rPr>
          <w:rFonts w:ascii="Times New Roman" w:hAnsi="Times New Roman" w:cs="Times New Roman"/>
          <w:i/>
          <w:iCs/>
          <w:sz w:val="24"/>
          <w:szCs w:val="24"/>
          <w:lang w:val="en-GB"/>
        </w:rPr>
        <w:t>Demography</w:t>
      </w:r>
      <w:r w:rsidRPr="006F70CE">
        <w:rPr>
          <w:rFonts w:ascii="Times New Roman" w:hAnsi="Times New Roman" w:cs="Times New Roman"/>
          <w:sz w:val="24"/>
          <w:szCs w:val="24"/>
          <w:lang w:val="en-GB"/>
        </w:rPr>
        <w:t xml:space="preserve"> 53(1):215–39.</w:t>
      </w:r>
    </w:p>
    <w:p w14:paraId="1068FE72"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Leser, C. E. V. 1955. ‘Variations in Mortality and Life Expectation’. </w:t>
      </w:r>
      <w:r w:rsidRPr="006F70CE">
        <w:rPr>
          <w:rFonts w:ascii="Times New Roman" w:hAnsi="Times New Roman" w:cs="Times New Roman"/>
          <w:i/>
          <w:iCs/>
          <w:sz w:val="24"/>
          <w:szCs w:val="24"/>
          <w:lang w:val="en-GB"/>
        </w:rPr>
        <w:t>Population Studies</w:t>
      </w:r>
      <w:r w:rsidRPr="006F70CE">
        <w:rPr>
          <w:rFonts w:ascii="Times New Roman" w:hAnsi="Times New Roman" w:cs="Times New Roman"/>
          <w:sz w:val="24"/>
          <w:szCs w:val="24"/>
          <w:lang w:val="en-GB"/>
        </w:rPr>
        <w:t xml:space="preserve"> 9(1):67–71.</w:t>
      </w:r>
    </w:p>
    <w:p w14:paraId="26F61962"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Li, Chenlu, Xiaoxu Wu, Duoying Ji, Jianing Liu, Jie Yin, and Zhiyi Guo. 2019. ‘Climate Change Impacts the Epidemic of Dysentery: Determining Climaterisk Window, Modeling and Projection’. </w:t>
      </w:r>
      <w:r w:rsidRPr="006F70CE">
        <w:rPr>
          <w:rFonts w:ascii="Times New Roman" w:hAnsi="Times New Roman" w:cs="Times New Roman"/>
          <w:i/>
          <w:iCs/>
          <w:sz w:val="24"/>
          <w:szCs w:val="24"/>
          <w:lang w:val="en-GB"/>
        </w:rPr>
        <w:t>Environmental Research Letters</w:t>
      </w:r>
      <w:r w:rsidRPr="006F70CE">
        <w:rPr>
          <w:rFonts w:ascii="Times New Roman" w:hAnsi="Times New Roman" w:cs="Times New Roman"/>
          <w:sz w:val="24"/>
          <w:szCs w:val="24"/>
          <w:lang w:val="en-GB"/>
        </w:rPr>
        <w:t xml:space="preserve"> 14.</w:t>
      </w:r>
    </w:p>
    <w:p w14:paraId="4A388065"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Livi Bacci, Massimo. 2012. </w:t>
      </w:r>
      <w:r w:rsidRPr="006F70CE">
        <w:rPr>
          <w:rFonts w:ascii="Times New Roman" w:hAnsi="Times New Roman" w:cs="Times New Roman"/>
          <w:i/>
          <w:iCs/>
          <w:sz w:val="24"/>
          <w:szCs w:val="24"/>
          <w:lang w:val="en-GB"/>
        </w:rPr>
        <w:t>A concise history of world population</w:t>
      </w:r>
      <w:r w:rsidRPr="006F70CE">
        <w:rPr>
          <w:rFonts w:ascii="Times New Roman" w:hAnsi="Times New Roman" w:cs="Times New Roman"/>
          <w:sz w:val="24"/>
          <w:szCs w:val="24"/>
          <w:lang w:val="en-GB"/>
        </w:rPr>
        <w:t>. Chichester, West Sussex, UK: Wiley-Blackwell.</w:t>
      </w:r>
    </w:p>
    <w:p w14:paraId="74A27A94"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Mweya, Clement N., Sharadhuli I. Kimera, Grades Stanley, Gerald Misinzo, and Leonard E. G. Mboera. 2016. ‘Climate Change Influences Potential Distribution of Infected Aedes Aegypti Co-Occurrence with Dengue Epidemics Risk Areas in Tanzania’. </w:t>
      </w:r>
      <w:r w:rsidRPr="006F70CE">
        <w:rPr>
          <w:rFonts w:ascii="Times New Roman" w:hAnsi="Times New Roman" w:cs="Times New Roman"/>
          <w:i/>
          <w:iCs/>
          <w:sz w:val="24"/>
          <w:szCs w:val="24"/>
          <w:lang w:val="en-GB"/>
        </w:rPr>
        <w:t>PLOS ONE</w:t>
      </w:r>
      <w:r w:rsidRPr="006F70CE">
        <w:rPr>
          <w:rFonts w:ascii="Times New Roman" w:hAnsi="Times New Roman" w:cs="Times New Roman"/>
          <w:sz w:val="24"/>
          <w:szCs w:val="24"/>
          <w:lang w:val="en-GB"/>
        </w:rPr>
        <w:t xml:space="preserve"> 11(9):e0162649.</w:t>
      </w:r>
    </w:p>
    <w:p w14:paraId="18458271"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Neumayer, Eric and Thomas Plümper. 2007. ‘The Gendered Nature of Natural Disasters: The Impact of Catastrophic Events on the Gender Gap in Life Expectancy, 1981–2002’. </w:t>
      </w:r>
      <w:r w:rsidRPr="006F70CE">
        <w:rPr>
          <w:rFonts w:ascii="Times New Roman" w:hAnsi="Times New Roman" w:cs="Times New Roman"/>
          <w:i/>
          <w:iCs/>
          <w:sz w:val="24"/>
          <w:szCs w:val="24"/>
          <w:lang w:val="en-GB"/>
        </w:rPr>
        <w:t>Annals of the Association of American Geographers</w:t>
      </w:r>
      <w:r w:rsidRPr="006F70CE">
        <w:rPr>
          <w:rFonts w:ascii="Times New Roman" w:hAnsi="Times New Roman" w:cs="Times New Roman"/>
          <w:sz w:val="24"/>
          <w:szCs w:val="24"/>
          <w:lang w:val="en-GB"/>
        </w:rPr>
        <w:t xml:space="preserve"> 97(3):551–66.</w:t>
      </w:r>
    </w:p>
    <w:p w14:paraId="3DA9FA80"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lastRenderedPageBreak/>
        <w:t xml:space="preserve">Permanyer, Iñaki and Nathalie Scholl. 2019. ‘Global Trends in Lifespan Inequality: 1950-2015’. </w:t>
      </w:r>
      <w:r w:rsidRPr="006F70CE">
        <w:rPr>
          <w:rFonts w:ascii="Times New Roman" w:hAnsi="Times New Roman" w:cs="Times New Roman"/>
          <w:i/>
          <w:iCs/>
          <w:sz w:val="24"/>
          <w:szCs w:val="24"/>
          <w:lang w:val="en-GB"/>
        </w:rPr>
        <w:t>PLOS ONE</w:t>
      </w:r>
      <w:r w:rsidRPr="006F70CE">
        <w:rPr>
          <w:rFonts w:ascii="Times New Roman" w:hAnsi="Times New Roman" w:cs="Times New Roman"/>
          <w:sz w:val="24"/>
          <w:szCs w:val="24"/>
          <w:lang w:val="en-GB"/>
        </w:rPr>
        <w:t xml:space="preserve"> 14(5):1–19.</w:t>
      </w:r>
    </w:p>
    <w:p w14:paraId="3CFBC4FC"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Preston, Samuel, Patrick Heuveline, and Michel Guillot. 2001. </w:t>
      </w:r>
      <w:r w:rsidRPr="006F70CE">
        <w:rPr>
          <w:rFonts w:ascii="Times New Roman" w:hAnsi="Times New Roman" w:cs="Times New Roman"/>
          <w:i/>
          <w:iCs/>
          <w:sz w:val="24"/>
          <w:szCs w:val="24"/>
          <w:lang w:val="en-GB"/>
        </w:rPr>
        <w:t>Demography: Measuring and Modeling Population Processes</w:t>
      </w:r>
      <w:r w:rsidRPr="006F70CE">
        <w:rPr>
          <w:rFonts w:ascii="Times New Roman" w:hAnsi="Times New Roman" w:cs="Times New Roman"/>
          <w:sz w:val="24"/>
          <w:szCs w:val="24"/>
          <w:lang w:val="en-GB"/>
        </w:rPr>
        <w:t>. Oxford: Blackwell Publishing.</w:t>
      </w:r>
    </w:p>
    <w:p w14:paraId="21C0D223"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van Raalte, Alyson A., Isaac Sasson, and Pekka Martikainen. 2018. ‘The Case for Monitoring Life-Span Inequality’. </w:t>
      </w:r>
      <w:r w:rsidRPr="006F70CE">
        <w:rPr>
          <w:rFonts w:ascii="Times New Roman" w:hAnsi="Times New Roman" w:cs="Times New Roman"/>
          <w:i/>
          <w:iCs/>
          <w:sz w:val="24"/>
          <w:szCs w:val="24"/>
          <w:lang w:val="en-GB"/>
        </w:rPr>
        <w:t>Science</w:t>
      </w:r>
      <w:r w:rsidRPr="006F70CE">
        <w:rPr>
          <w:rFonts w:ascii="Times New Roman" w:hAnsi="Times New Roman" w:cs="Times New Roman"/>
          <w:sz w:val="24"/>
          <w:szCs w:val="24"/>
          <w:lang w:val="en-GB"/>
        </w:rPr>
        <w:t xml:space="preserve"> 362(6418):1002–4.</w:t>
      </w:r>
    </w:p>
    <w:p w14:paraId="7D4A5357"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van Raalte, Alyson. 2011. ‘Lifespan Variation: Methods, Trends and the Role of Socioeconomic Inequality’. Erasmus University, Rotterdam.</w:t>
      </w:r>
    </w:p>
    <w:p w14:paraId="276C2D83"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Sasson, Isaac. 2016. ‘Trends in Life Expectancy and Lifespan Variation by Educational Attainment: United States, 1990–2010’. </w:t>
      </w:r>
      <w:r w:rsidRPr="006F70CE">
        <w:rPr>
          <w:rFonts w:ascii="Times New Roman" w:hAnsi="Times New Roman" w:cs="Times New Roman"/>
          <w:i/>
          <w:iCs/>
          <w:sz w:val="24"/>
          <w:szCs w:val="24"/>
          <w:lang w:val="en-GB"/>
        </w:rPr>
        <w:t>Demography</w:t>
      </w:r>
      <w:r w:rsidRPr="006F70CE">
        <w:rPr>
          <w:rFonts w:ascii="Times New Roman" w:hAnsi="Times New Roman" w:cs="Times New Roman"/>
          <w:sz w:val="24"/>
          <w:szCs w:val="24"/>
          <w:lang w:val="en-GB"/>
        </w:rPr>
        <w:t xml:space="preserve"> 53(2):269–93.</w:t>
      </w:r>
    </w:p>
    <w:p w14:paraId="7C1ACCA2"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Shanks, G. D., M. Waller, H. Briem, and M. Gottfredsson. 2015. ‘Age-Specific Measles Mortality during the Late 19th–Early 20th Centuries’. </w:t>
      </w:r>
      <w:r w:rsidRPr="006F70CE">
        <w:rPr>
          <w:rFonts w:ascii="Times New Roman" w:hAnsi="Times New Roman" w:cs="Times New Roman"/>
          <w:i/>
          <w:iCs/>
          <w:sz w:val="24"/>
          <w:szCs w:val="24"/>
          <w:lang w:val="en-GB"/>
        </w:rPr>
        <w:t>Epidemiology &amp; Infection</w:t>
      </w:r>
      <w:r w:rsidRPr="006F70CE">
        <w:rPr>
          <w:rFonts w:ascii="Times New Roman" w:hAnsi="Times New Roman" w:cs="Times New Roman"/>
          <w:sz w:val="24"/>
          <w:szCs w:val="24"/>
          <w:lang w:val="en-GB"/>
        </w:rPr>
        <w:t xml:space="preserve"> 143(16):3434–41.</w:t>
      </w:r>
    </w:p>
    <w:p w14:paraId="2B295F16"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Shkolnikov, Vladimir M., Evgueni E. Andreev, and Alexander Z. Begun. 2003. ‘Gini Coefficient as a Life Table Function: Computation from Discrete Data, Decomposition of Differences and Empirical Examples’. </w:t>
      </w:r>
      <w:r w:rsidRPr="006F70CE">
        <w:rPr>
          <w:rFonts w:ascii="Times New Roman" w:hAnsi="Times New Roman" w:cs="Times New Roman"/>
          <w:i/>
          <w:iCs/>
          <w:sz w:val="24"/>
          <w:szCs w:val="24"/>
          <w:lang w:val="en-GB"/>
        </w:rPr>
        <w:t>Demographic Research</w:t>
      </w:r>
      <w:r w:rsidRPr="006F70CE">
        <w:rPr>
          <w:rFonts w:ascii="Times New Roman" w:hAnsi="Times New Roman" w:cs="Times New Roman"/>
          <w:sz w:val="24"/>
          <w:szCs w:val="24"/>
          <w:lang w:val="en-GB"/>
        </w:rPr>
        <w:t xml:space="preserve"> 8:305–58.</w:t>
      </w:r>
    </w:p>
    <w:p w14:paraId="6D31889C"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Smits, Jeroen and Christiaan Monden. 2009. ‘Length of Life Inequality around the Globe’. </w:t>
      </w:r>
      <w:r w:rsidRPr="006F70CE">
        <w:rPr>
          <w:rFonts w:ascii="Times New Roman" w:hAnsi="Times New Roman" w:cs="Times New Roman"/>
          <w:i/>
          <w:iCs/>
          <w:sz w:val="24"/>
          <w:szCs w:val="24"/>
          <w:lang w:val="en-GB"/>
        </w:rPr>
        <w:t>Social Science &amp; Medicine</w:t>
      </w:r>
      <w:r w:rsidRPr="006F70CE">
        <w:rPr>
          <w:rFonts w:ascii="Times New Roman" w:hAnsi="Times New Roman" w:cs="Times New Roman"/>
          <w:sz w:val="24"/>
          <w:szCs w:val="24"/>
          <w:lang w:val="en-GB"/>
        </w:rPr>
        <w:t xml:space="preserve"> 68(6):1114–23.</w:t>
      </w:r>
    </w:p>
    <w:p w14:paraId="2052BCAA"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Tirado, M. C., R. Clarke, L. A. Jaykus, A. McQuatters-Gollop, and J. M. Frank. 2010. ‘Climate Change and Food Safety: A Review’. </w:t>
      </w:r>
      <w:r w:rsidRPr="006F70CE">
        <w:rPr>
          <w:rFonts w:ascii="Times New Roman" w:hAnsi="Times New Roman" w:cs="Times New Roman"/>
          <w:i/>
          <w:iCs/>
          <w:sz w:val="24"/>
          <w:szCs w:val="24"/>
          <w:lang w:val="en-GB"/>
        </w:rPr>
        <w:t>Food Research International</w:t>
      </w:r>
      <w:r w:rsidRPr="006F70CE">
        <w:rPr>
          <w:rFonts w:ascii="Times New Roman" w:hAnsi="Times New Roman" w:cs="Times New Roman"/>
          <w:sz w:val="24"/>
          <w:szCs w:val="24"/>
          <w:lang w:val="en-GB"/>
        </w:rPr>
        <w:t xml:space="preserve"> 43(7):1745–65.</w:t>
      </w:r>
    </w:p>
    <w:p w14:paraId="211C8021"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Tuljapurkar, Shripad. 2011. ‘The Final Inequality: Variance in AGe at Death’. Pp. 209–21 in </w:t>
      </w:r>
      <w:r w:rsidRPr="006F70CE">
        <w:rPr>
          <w:rFonts w:ascii="Times New Roman" w:hAnsi="Times New Roman" w:cs="Times New Roman"/>
          <w:i/>
          <w:iCs/>
          <w:sz w:val="24"/>
          <w:szCs w:val="24"/>
          <w:lang w:val="en-GB"/>
        </w:rPr>
        <w:t>Demography and the Economy</w:t>
      </w:r>
      <w:r w:rsidRPr="006F70CE">
        <w:rPr>
          <w:rFonts w:ascii="Times New Roman" w:hAnsi="Times New Roman" w:cs="Times New Roman"/>
          <w:sz w:val="24"/>
          <w:szCs w:val="24"/>
          <w:lang w:val="en-GB"/>
        </w:rPr>
        <w:t>, edited by J. B. Shoven. National Bureau of Economic Research.</w:t>
      </w:r>
    </w:p>
    <w:p w14:paraId="5D6C3892"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Vaupel, James W. and Vladimir </w:t>
      </w:r>
      <w:r w:rsidRPr="006F70CE">
        <w:rPr>
          <w:rFonts w:ascii="Times New Roman" w:hAnsi="Times New Roman" w:cs="Times New Roman" w:hint="eastAsia"/>
          <w:sz w:val="24"/>
          <w:szCs w:val="24"/>
          <w:lang w:val="en-GB"/>
        </w:rPr>
        <w:t>Canudas</w:t>
      </w:r>
      <w:r w:rsidRPr="006F70CE">
        <w:rPr>
          <w:rFonts w:ascii="Times New Roman" w:hAnsi="Times New Roman" w:cs="Times New Roman" w:hint="eastAsia"/>
          <w:sz w:val="24"/>
          <w:szCs w:val="24"/>
          <w:lang w:val="en-GB"/>
        </w:rPr>
        <w:t>‐</w:t>
      </w:r>
      <w:r w:rsidRPr="006F70CE">
        <w:rPr>
          <w:rFonts w:ascii="Times New Roman" w:hAnsi="Times New Roman" w:cs="Times New Roman" w:hint="eastAsia"/>
          <w:sz w:val="24"/>
          <w:szCs w:val="24"/>
          <w:lang w:val="en-GB"/>
        </w:rPr>
        <w:t>Romo</w:t>
      </w:r>
      <w:r w:rsidRPr="006F70CE">
        <w:rPr>
          <w:rFonts w:ascii="Times New Roman" w:hAnsi="Times New Roman" w:cs="Times New Roman"/>
          <w:sz w:val="24"/>
          <w:szCs w:val="24"/>
          <w:lang w:val="en-GB"/>
        </w:rPr>
        <w:t xml:space="preserve">. 2003. ‘Decomposing Change in Life Expectancy: A Bouquet of Formulas in Honor of Nathan Keyfitz’s90th Birthday’. </w:t>
      </w:r>
      <w:r w:rsidRPr="006F70CE">
        <w:rPr>
          <w:rFonts w:ascii="Times New Roman" w:hAnsi="Times New Roman" w:cs="Times New Roman"/>
          <w:i/>
          <w:iCs/>
          <w:sz w:val="24"/>
          <w:szCs w:val="24"/>
          <w:lang w:val="en-GB"/>
        </w:rPr>
        <w:t>Demography</w:t>
      </w:r>
      <w:r w:rsidRPr="006F70CE">
        <w:rPr>
          <w:rFonts w:ascii="Times New Roman" w:hAnsi="Times New Roman" w:cs="Times New Roman"/>
          <w:sz w:val="24"/>
          <w:szCs w:val="24"/>
          <w:lang w:val="en-GB"/>
        </w:rPr>
        <w:t xml:space="preserve"> 40(2):201–16.</w:t>
      </w:r>
    </w:p>
    <w:p w14:paraId="1BC316ED"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Vaupel, James W., Zhen Zhang, and Alyson A. van Raalte. 2011. ‘Life Expectancy and Disparity: An International Comparison of Life Table Data’. </w:t>
      </w:r>
      <w:r w:rsidRPr="006F70CE">
        <w:rPr>
          <w:rFonts w:ascii="Times New Roman" w:hAnsi="Times New Roman" w:cs="Times New Roman"/>
          <w:i/>
          <w:iCs/>
          <w:sz w:val="24"/>
          <w:szCs w:val="24"/>
          <w:lang w:val="en-GB"/>
        </w:rPr>
        <w:t>BMJ Open</w:t>
      </w:r>
      <w:r w:rsidRPr="006F70CE">
        <w:rPr>
          <w:rFonts w:ascii="Times New Roman" w:hAnsi="Times New Roman" w:cs="Times New Roman"/>
          <w:sz w:val="24"/>
          <w:szCs w:val="24"/>
          <w:lang w:val="en-GB"/>
        </w:rPr>
        <w:t xml:space="preserve"> 1(1):e000128.</w:t>
      </w:r>
    </w:p>
    <w:p w14:paraId="26534C6E"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Wilmoth, John R. and Shiro Horiuchi. 1999. ‘Rectangularization Revisited: Variability of Age at Death within Human Populations*’. </w:t>
      </w:r>
      <w:r w:rsidRPr="006F70CE">
        <w:rPr>
          <w:rFonts w:ascii="Times New Roman" w:hAnsi="Times New Roman" w:cs="Times New Roman"/>
          <w:i/>
          <w:iCs/>
          <w:sz w:val="24"/>
          <w:szCs w:val="24"/>
          <w:lang w:val="en-GB"/>
        </w:rPr>
        <w:t>Demography</w:t>
      </w:r>
      <w:r w:rsidRPr="006F70CE">
        <w:rPr>
          <w:rFonts w:ascii="Times New Roman" w:hAnsi="Times New Roman" w:cs="Times New Roman"/>
          <w:sz w:val="24"/>
          <w:szCs w:val="24"/>
          <w:lang w:val="en-GB"/>
        </w:rPr>
        <w:t xml:space="preserve"> 36(4):475–95.</w:t>
      </w:r>
    </w:p>
    <w:p w14:paraId="64A7D2A1"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World Health Organization. 2018. </w:t>
      </w:r>
      <w:r w:rsidRPr="006F70CE">
        <w:rPr>
          <w:rFonts w:ascii="Times New Roman" w:hAnsi="Times New Roman" w:cs="Times New Roman"/>
          <w:i/>
          <w:iCs/>
          <w:sz w:val="24"/>
          <w:szCs w:val="24"/>
          <w:lang w:val="en-GB"/>
        </w:rPr>
        <w:t>World Malaria Report</w:t>
      </w:r>
      <w:r w:rsidRPr="006F70CE">
        <w:rPr>
          <w:rFonts w:ascii="Times New Roman" w:hAnsi="Times New Roman" w:cs="Times New Roman"/>
          <w:sz w:val="24"/>
          <w:szCs w:val="24"/>
          <w:lang w:val="en-GB"/>
        </w:rPr>
        <w:t>.</w:t>
      </w:r>
    </w:p>
    <w:p w14:paraId="15484CF2"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Wrycza, Tomasz F., Trifon I. Missov, and Annette Baudisch. 2015. ‘Quantifying the Shape of Aging’. </w:t>
      </w:r>
      <w:r w:rsidRPr="006F70CE">
        <w:rPr>
          <w:rFonts w:ascii="Times New Roman" w:hAnsi="Times New Roman" w:cs="Times New Roman"/>
          <w:i/>
          <w:iCs/>
          <w:sz w:val="24"/>
          <w:szCs w:val="24"/>
          <w:lang w:val="en-GB"/>
        </w:rPr>
        <w:t>PLoS ONE</w:t>
      </w:r>
      <w:r w:rsidRPr="006F70CE">
        <w:rPr>
          <w:rFonts w:ascii="Times New Roman" w:hAnsi="Times New Roman" w:cs="Times New Roman"/>
          <w:sz w:val="24"/>
          <w:szCs w:val="24"/>
          <w:lang w:val="en-GB"/>
        </w:rPr>
        <w:t xml:space="preserve"> 10(3).</w:t>
      </w:r>
    </w:p>
    <w:p w14:paraId="11BCAD51" w14:textId="77777777" w:rsidR="004731C7" w:rsidRPr="006F70CE" w:rsidRDefault="004731C7" w:rsidP="006F70CE">
      <w:pPr>
        <w:pStyle w:val="Bibliography"/>
        <w:rPr>
          <w:rFonts w:ascii="Times New Roman" w:hAnsi="Times New Roman" w:cs="Times New Roman"/>
          <w:sz w:val="24"/>
          <w:szCs w:val="24"/>
          <w:lang w:val="en-GB"/>
        </w:rPr>
      </w:pPr>
      <w:r w:rsidRPr="006F70CE">
        <w:rPr>
          <w:rFonts w:ascii="Times New Roman" w:hAnsi="Times New Roman" w:cs="Times New Roman"/>
          <w:sz w:val="24"/>
          <w:szCs w:val="24"/>
          <w:lang w:val="en-GB"/>
        </w:rPr>
        <w:t xml:space="preserve">Zarulli, Virginia, Julia A. Barthold Jones, Anna Oksuzyan, Rune Lindahl-Jacobsen, Kaare Christensen, and James W. Vaupel. 2018. ‘Women Live Longer than Men Even </w:t>
      </w:r>
      <w:r w:rsidRPr="006F70CE">
        <w:rPr>
          <w:rFonts w:ascii="Times New Roman" w:hAnsi="Times New Roman" w:cs="Times New Roman"/>
          <w:sz w:val="24"/>
          <w:szCs w:val="24"/>
          <w:lang w:val="en-GB"/>
        </w:rPr>
        <w:lastRenderedPageBreak/>
        <w:t xml:space="preserve">during Severe Famines and Epidemics’. </w:t>
      </w:r>
      <w:r w:rsidRPr="006F70CE">
        <w:rPr>
          <w:rFonts w:ascii="Times New Roman" w:hAnsi="Times New Roman" w:cs="Times New Roman"/>
          <w:i/>
          <w:iCs/>
          <w:sz w:val="24"/>
          <w:szCs w:val="24"/>
          <w:lang w:val="en-GB"/>
        </w:rPr>
        <w:t>Proceedings of the National Academy of Sciences of the United States of America</w:t>
      </w:r>
      <w:r w:rsidRPr="006F70CE">
        <w:rPr>
          <w:rFonts w:ascii="Times New Roman" w:hAnsi="Times New Roman" w:cs="Times New Roman"/>
          <w:sz w:val="24"/>
          <w:szCs w:val="24"/>
          <w:lang w:val="en-GB"/>
        </w:rPr>
        <w:t xml:space="preserve"> 115(4):E832–40.</w:t>
      </w:r>
    </w:p>
    <w:p w14:paraId="0E51C842" w14:textId="77777777" w:rsidR="004731C7" w:rsidRPr="006F70CE" w:rsidRDefault="004731C7" w:rsidP="006F70CE">
      <w:pPr>
        <w:pStyle w:val="Bibliography"/>
        <w:rPr>
          <w:rFonts w:ascii="Times New Roman" w:hAnsi="Times New Roman" w:cs="Times New Roman"/>
          <w:sz w:val="24"/>
          <w:szCs w:val="24"/>
        </w:rPr>
      </w:pPr>
      <w:r w:rsidRPr="006F70CE">
        <w:rPr>
          <w:rFonts w:ascii="Times New Roman" w:hAnsi="Times New Roman" w:cs="Times New Roman"/>
          <w:sz w:val="24"/>
          <w:szCs w:val="24"/>
          <w:lang w:val="en-GB"/>
        </w:rPr>
        <w:t xml:space="preserve">Zoraster, Richard M. 2010. ‘Vulnerable Populations: Hurricane Katrina as a Case Study’. </w:t>
      </w:r>
      <w:r w:rsidRPr="006F70CE">
        <w:rPr>
          <w:rFonts w:ascii="Times New Roman" w:hAnsi="Times New Roman" w:cs="Times New Roman"/>
          <w:i/>
          <w:iCs/>
          <w:sz w:val="24"/>
          <w:szCs w:val="24"/>
        </w:rPr>
        <w:t>Prehospital and Disaster Medicine</w:t>
      </w:r>
      <w:r w:rsidRPr="006F70CE">
        <w:rPr>
          <w:rFonts w:ascii="Times New Roman" w:hAnsi="Times New Roman" w:cs="Times New Roman"/>
          <w:sz w:val="24"/>
          <w:szCs w:val="24"/>
        </w:rPr>
        <w:t xml:space="preserve"> 25(1):74–78.</w:t>
      </w:r>
    </w:p>
    <w:p w14:paraId="168E02B7" w14:textId="61870B7A" w:rsidR="000F0BC9" w:rsidRPr="003B36A8" w:rsidRDefault="0088728D" w:rsidP="00E17AD8">
      <w:pPr>
        <w:spacing w:line="360" w:lineRule="auto"/>
        <w:jc w:val="both"/>
        <w:rPr>
          <w:rFonts w:ascii="Times New Roman" w:hAnsi="Times New Roman" w:cs="Times New Roman"/>
          <w:sz w:val="24"/>
          <w:szCs w:val="24"/>
          <w:lang w:val="en-GB"/>
        </w:rPr>
      </w:pPr>
      <w:r w:rsidRPr="006F70CE">
        <w:rPr>
          <w:rFonts w:ascii="Times New Roman" w:hAnsi="Times New Roman" w:cs="Times New Roman"/>
          <w:b/>
          <w:sz w:val="24"/>
          <w:szCs w:val="24"/>
          <w:lang w:val="en-GB"/>
        </w:rPr>
        <w:fldChar w:fldCharType="end"/>
      </w:r>
    </w:p>
    <w:sectPr w:rsidR="000F0BC9" w:rsidRPr="003B36A8" w:rsidSect="00AB319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sé Manuel Aburto" w:date="2019-11-01T10:39:00Z" w:initials="JMA">
    <w:p w14:paraId="22EFA9DC" w14:textId="17F604E8" w:rsidR="00C71B36" w:rsidRDefault="00C71B36">
      <w:pPr>
        <w:pStyle w:val="CommentText"/>
      </w:pPr>
      <w:r>
        <w:rPr>
          <w:rStyle w:val="CommentReference"/>
        </w:rPr>
        <w:annotationRef/>
      </w:r>
      <w:r>
        <w:t xml:space="preserve">This </w:t>
      </w:r>
      <w:proofErr w:type="spellStart"/>
      <w:r>
        <w:t>is</w:t>
      </w:r>
      <w:proofErr w:type="spellEnd"/>
      <w:r>
        <w:t xml:space="preserve"> </w:t>
      </w:r>
      <w:proofErr w:type="spellStart"/>
      <w:r>
        <w:t>too</w:t>
      </w:r>
      <w:proofErr w:type="spellEnd"/>
      <w:r>
        <w:t xml:space="preserve"> vague. </w:t>
      </w:r>
      <w:proofErr w:type="spellStart"/>
      <w:r>
        <w:t>What</w:t>
      </w:r>
      <w:proofErr w:type="spellEnd"/>
      <w:r>
        <w:t xml:space="preserve"> about </w:t>
      </w:r>
      <w:proofErr w:type="spellStart"/>
      <w:r>
        <w:t>something</w:t>
      </w:r>
      <w:proofErr w:type="spellEnd"/>
      <w:r>
        <w:t xml:space="preserve"> like : Implications of </w:t>
      </w:r>
      <w:proofErr w:type="spellStart"/>
      <w:r>
        <w:t>mortality</w:t>
      </w:r>
      <w:proofErr w:type="spellEnd"/>
      <w:r>
        <w:t xml:space="preserve"> crises in </w:t>
      </w:r>
      <w:proofErr w:type="spellStart"/>
      <w:r>
        <w:t>age</w:t>
      </w:r>
      <w:proofErr w:type="spellEnd"/>
      <w:r>
        <w:t xml:space="preserve"> at </w:t>
      </w:r>
      <w:proofErr w:type="spellStart"/>
      <w:r>
        <w:t>death</w:t>
      </w:r>
      <w:proofErr w:type="spellEnd"/>
      <w:r>
        <w:t xml:space="preserve"> : compression or more </w:t>
      </w:r>
      <w:proofErr w:type="spellStart"/>
      <w:r>
        <w:t>lifespan</w:t>
      </w:r>
      <w:proofErr w:type="spellEnd"/>
      <w:r>
        <w:t xml:space="preserve"> variation ?</w:t>
      </w:r>
    </w:p>
  </w:comment>
  <w:comment w:id="1" w:author="José Manuel Aburto" w:date="2019-11-01T10:43:00Z" w:initials="JMA">
    <w:p w14:paraId="73438DC0" w14:textId="5FA9A892" w:rsidR="00C71B36" w:rsidRDefault="00C71B36">
      <w:pPr>
        <w:pStyle w:val="CommentText"/>
      </w:pPr>
      <w:r>
        <w:rPr>
          <w:rStyle w:val="CommentReference"/>
        </w:rPr>
        <w:annotationRef/>
      </w:r>
      <w:r>
        <w:t xml:space="preserve">Just </w:t>
      </w:r>
      <w:proofErr w:type="spellStart"/>
      <w:r>
        <w:t>giving</w:t>
      </w:r>
      <w:proofErr w:type="spellEnd"/>
      <w:r>
        <w:t xml:space="preserve"> options, up to </w:t>
      </w:r>
      <w:proofErr w:type="spellStart"/>
      <w:r>
        <w:t>you</w:t>
      </w:r>
      <w:proofErr w:type="spellEnd"/>
    </w:p>
  </w:comment>
  <w:comment w:id="17" w:author="José Manuel Aburto" w:date="2019-10-30T20:29:00Z" w:initials="JMA">
    <w:p w14:paraId="161EC85A" w14:textId="4420691D" w:rsidR="007815DF" w:rsidRPr="0074310D" w:rsidRDefault="007815DF">
      <w:pPr>
        <w:pStyle w:val="CommentText"/>
        <w:rPr>
          <w:lang w:val="en-GB"/>
        </w:rPr>
      </w:pPr>
      <w:r>
        <w:rPr>
          <w:rStyle w:val="CommentReference"/>
        </w:rPr>
        <w:annotationRef/>
      </w:r>
      <w:r w:rsidRPr="0074310D">
        <w:rPr>
          <w:lang w:val="en-GB"/>
        </w:rPr>
        <w:t xml:space="preserve">What do you mean with </w:t>
      </w:r>
      <w:proofErr w:type="gramStart"/>
      <w:r w:rsidRPr="0074310D">
        <w:rPr>
          <w:lang w:val="en-GB"/>
        </w:rPr>
        <w:t>this ?</w:t>
      </w:r>
      <w:proofErr w:type="gramEnd"/>
    </w:p>
  </w:comment>
  <w:comment w:id="18" w:author="Toi" w:date="2019-10-31T11:11:00Z" w:initials="T">
    <w:p w14:paraId="015D7D90" w14:textId="2989537E" w:rsidR="0074310D" w:rsidRDefault="0074310D">
      <w:pPr>
        <w:pStyle w:val="CommentText"/>
      </w:pPr>
      <w:r>
        <w:rPr>
          <w:rStyle w:val="CommentReference"/>
        </w:rPr>
        <w:annotationRef/>
      </w:r>
      <w:proofErr w:type="spellStart"/>
      <w:r>
        <w:t>Better</w:t>
      </w:r>
      <w:proofErr w:type="spellEnd"/>
      <w:r>
        <w:t> ?</w:t>
      </w:r>
    </w:p>
  </w:comment>
  <w:comment w:id="19" w:author="José Manuel Aburto" w:date="2019-11-01T10:48:00Z" w:initials="JMA">
    <w:p w14:paraId="625DEB0F" w14:textId="355EB127" w:rsidR="00C71B36" w:rsidRDefault="00C71B36">
      <w:pPr>
        <w:pStyle w:val="CommentText"/>
      </w:pPr>
      <w:r>
        <w:rPr>
          <w:rStyle w:val="CommentReference"/>
        </w:rPr>
        <w:annotationRef/>
      </w:r>
      <w:proofErr w:type="gramStart"/>
      <w:r>
        <w:t>ok</w:t>
      </w:r>
      <w:proofErr w:type="gramEnd"/>
    </w:p>
  </w:comment>
  <w:comment w:id="23" w:author="José Manuel Aburto" w:date="2019-11-01T10:50:00Z" w:initials="JMA">
    <w:p w14:paraId="32DD9765" w14:textId="06C7DEDF" w:rsidR="00660A59" w:rsidRDefault="00660A59">
      <w:pPr>
        <w:pStyle w:val="CommentText"/>
      </w:pPr>
      <w:r>
        <w:rPr>
          <w:rStyle w:val="CommentReference"/>
        </w:rPr>
        <w:annotationRef/>
      </w:r>
      <w:proofErr w:type="gramStart"/>
      <w:r>
        <w:t>in</w:t>
      </w:r>
      <w:proofErr w:type="gramEnd"/>
      <w:r>
        <w:t xml:space="preserve"> R </w:t>
      </w:r>
      <w:proofErr w:type="spellStart"/>
      <w:r>
        <w:t>you</w:t>
      </w:r>
      <w:proofErr w:type="spellEnd"/>
      <w:r>
        <w:t xml:space="preserve"> can use expression(e^’</w:t>
      </w:r>
      <w:r w:rsidRPr="00660A59">
        <w:rPr>
          <w:rFonts w:ascii="Times New Roman" w:hAnsi="Times New Roman" w:cs="Times New Roman"/>
          <w:i/>
          <w:vertAlign w:val="superscript"/>
          <w:lang w:val="en-GB"/>
        </w:rPr>
        <w:t xml:space="preserve"> </w:t>
      </w:r>
      <w:r w:rsidRPr="006F70CE">
        <w:rPr>
          <w:rFonts w:ascii="Times New Roman" w:hAnsi="Times New Roman" w:cs="Times New Roman"/>
          <w:i/>
          <w:vertAlign w:val="superscript"/>
          <w:lang w:val="en-GB"/>
        </w:rPr>
        <w:t>†</w:t>
      </w:r>
      <w:r>
        <w:t xml:space="preserve">’) and expression(e[0]) to label life </w:t>
      </w:r>
      <w:proofErr w:type="spellStart"/>
      <w:r>
        <w:t>disparity</w:t>
      </w:r>
      <w:proofErr w:type="spellEnd"/>
      <w:r>
        <w:t xml:space="preserve"> and life </w:t>
      </w:r>
      <w:proofErr w:type="spellStart"/>
      <w:r>
        <w:t>expectancy</w:t>
      </w:r>
      <w:proofErr w:type="spellEnd"/>
      <w:r>
        <w:t xml:space="preserve"> </w:t>
      </w:r>
      <w:proofErr w:type="spellStart"/>
      <w:r>
        <w:t>properly</w:t>
      </w:r>
      <w:proofErr w:type="spellEnd"/>
      <w:r>
        <w:t>.</w:t>
      </w:r>
    </w:p>
  </w:comment>
  <w:comment w:id="34" w:author="José Manuel Aburto" w:date="2019-11-01T10:52:00Z" w:initials="JMA">
    <w:p w14:paraId="1520A9E8" w14:textId="1208E4C6" w:rsidR="00660A59" w:rsidRDefault="00660A59">
      <w:pPr>
        <w:pStyle w:val="CommentText"/>
      </w:pPr>
      <w:r>
        <w:rPr>
          <w:rStyle w:val="CommentReference"/>
        </w:rPr>
        <w:annotationRef/>
      </w:r>
      <w:proofErr w:type="spellStart"/>
      <w:r>
        <w:t>Why</w:t>
      </w:r>
      <w:proofErr w:type="spellEnd"/>
      <w:r>
        <w:t xml:space="preserve"> ? </w:t>
      </w:r>
      <w:proofErr w:type="spellStart"/>
      <w:r>
        <w:t>we</w:t>
      </w:r>
      <w:proofErr w:type="spellEnd"/>
      <w:r>
        <w:t xml:space="preserve"> </w:t>
      </w:r>
      <w:proofErr w:type="spellStart"/>
      <w:r>
        <w:t>will</w:t>
      </w:r>
      <w:proofErr w:type="spellEnd"/>
      <w:r>
        <w:t xml:space="preserve"> </w:t>
      </w:r>
      <w:proofErr w:type="spellStart"/>
      <w:r>
        <w:t>need</w:t>
      </w:r>
      <w:proofErr w:type="spellEnd"/>
      <w:r>
        <w:t xml:space="preserve"> to </w:t>
      </w:r>
      <w:proofErr w:type="spellStart"/>
      <w:r>
        <w:t>make</w:t>
      </w:r>
      <w:proofErr w:type="spellEnd"/>
      <w:r>
        <w:t xml:space="preserve"> </w:t>
      </w:r>
      <w:proofErr w:type="spellStart"/>
      <w:r>
        <w:t>some</w:t>
      </w:r>
      <w:proofErr w:type="spellEnd"/>
      <w:r>
        <w:t xml:space="preserve"> </w:t>
      </w:r>
      <w:proofErr w:type="spellStart"/>
      <w:r>
        <w:t>sensitivy</w:t>
      </w:r>
      <w:proofErr w:type="spellEnd"/>
      <w:r>
        <w:t xml:space="preserve"> </w:t>
      </w:r>
      <w:proofErr w:type="spellStart"/>
      <w:r>
        <w:t>analysis</w:t>
      </w:r>
      <w:proofErr w:type="spellEnd"/>
      <w:r>
        <w:t xml:space="preserve"> </w:t>
      </w:r>
      <w:proofErr w:type="spellStart"/>
      <w:r>
        <w:t>here</w:t>
      </w:r>
      <w:proofErr w:type="spellEnd"/>
      <w:r>
        <w:t xml:space="preserve">, as the </w:t>
      </w:r>
      <w:proofErr w:type="spellStart"/>
      <w:r>
        <w:t>choice</w:t>
      </w:r>
      <w:proofErr w:type="spellEnd"/>
      <w:r>
        <w:t xml:space="preserve"> </w:t>
      </w:r>
      <w:proofErr w:type="spellStart"/>
      <w:r>
        <w:t>fo</w:t>
      </w:r>
      <w:proofErr w:type="spellEnd"/>
      <w:r>
        <w:t xml:space="preserve"> the 5 </w:t>
      </w:r>
      <w:proofErr w:type="spellStart"/>
      <w:r>
        <w:t>years</w:t>
      </w:r>
      <w:proofErr w:type="spellEnd"/>
      <w:r>
        <w:t xml:space="preserve"> </w:t>
      </w:r>
      <w:proofErr w:type="spellStart"/>
      <w:r>
        <w:t>is</w:t>
      </w:r>
      <w:proofErr w:type="spellEnd"/>
      <w:r>
        <w:t xml:space="preserve"> </w:t>
      </w:r>
      <w:proofErr w:type="spellStart"/>
      <w:r>
        <w:t>arbirtray</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EFA9DC" w15:done="0"/>
  <w15:commentEx w15:paraId="73438DC0" w15:paraIdParent="22EFA9DC" w15:done="0"/>
  <w15:commentEx w15:paraId="161EC85A" w15:done="0"/>
  <w15:commentEx w15:paraId="015D7D90" w15:done="0"/>
  <w15:commentEx w15:paraId="625DEB0F" w15:paraIdParent="015D7D90" w15:done="0"/>
  <w15:commentEx w15:paraId="32DD9765" w15:done="0"/>
  <w15:commentEx w15:paraId="1520A9E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EFA9DC" w16cid:durableId="216689EB"/>
  <w16cid:commentId w16cid:paraId="73438DC0" w16cid:durableId="21668AEB"/>
  <w16cid:commentId w16cid:paraId="161EC85A" w16cid:durableId="21647137"/>
  <w16cid:commentId w16cid:paraId="015D7D90" w16cid:durableId="216689DB"/>
  <w16cid:commentId w16cid:paraId="625DEB0F" w16cid:durableId="21668C11"/>
  <w16cid:commentId w16cid:paraId="32DD9765" w16cid:durableId="21668C7A"/>
  <w16cid:commentId w16cid:paraId="1520A9E8" w16cid:durableId="21668C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CBF501" w14:textId="77777777" w:rsidR="00254D44" w:rsidRDefault="00254D44" w:rsidP="006F70CE">
      <w:pPr>
        <w:spacing w:after="0" w:line="240" w:lineRule="auto"/>
      </w:pPr>
      <w:r>
        <w:separator/>
      </w:r>
    </w:p>
  </w:endnote>
  <w:endnote w:type="continuationSeparator" w:id="0">
    <w:p w14:paraId="289B0527" w14:textId="77777777" w:rsidR="00254D44" w:rsidRDefault="00254D44" w:rsidP="006F7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DBD7A" w14:textId="77777777" w:rsidR="00254D44" w:rsidRDefault="00254D44" w:rsidP="006F70CE">
      <w:pPr>
        <w:spacing w:after="0" w:line="240" w:lineRule="auto"/>
      </w:pPr>
      <w:r>
        <w:separator/>
      </w:r>
    </w:p>
  </w:footnote>
  <w:footnote w:type="continuationSeparator" w:id="0">
    <w:p w14:paraId="6264269F" w14:textId="77777777" w:rsidR="00254D44" w:rsidRDefault="00254D44" w:rsidP="006F70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3377B"/>
    <w:multiLevelType w:val="hybridMultilevel"/>
    <w:tmpl w:val="2B82A6E8"/>
    <w:lvl w:ilvl="0" w:tplc="ED70929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sé Manuel Aburto">
    <w15:presenceInfo w15:providerId="AD" w15:userId="S::jmaburto@sdu.dk::0838ad02-5451-4dec-b66f-29e1f1abe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84F"/>
    <w:rsid w:val="000009F3"/>
    <w:rsid w:val="000012CA"/>
    <w:rsid w:val="00001766"/>
    <w:rsid w:val="00005414"/>
    <w:rsid w:val="000149B9"/>
    <w:rsid w:val="00015159"/>
    <w:rsid w:val="00020A50"/>
    <w:rsid w:val="00025F5A"/>
    <w:rsid w:val="000317A0"/>
    <w:rsid w:val="00032212"/>
    <w:rsid w:val="00035A5D"/>
    <w:rsid w:val="000440AD"/>
    <w:rsid w:val="00045769"/>
    <w:rsid w:val="00045AF4"/>
    <w:rsid w:val="00050F08"/>
    <w:rsid w:val="000550E9"/>
    <w:rsid w:val="0005579E"/>
    <w:rsid w:val="0005780B"/>
    <w:rsid w:val="00064FA7"/>
    <w:rsid w:val="00074814"/>
    <w:rsid w:val="0007594B"/>
    <w:rsid w:val="00076C3B"/>
    <w:rsid w:val="000775DF"/>
    <w:rsid w:val="00085BDB"/>
    <w:rsid w:val="00091158"/>
    <w:rsid w:val="00091225"/>
    <w:rsid w:val="00095428"/>
    <w:rsid w:val="00095B8F"/>
    <w:rsid w:val="000973D9"/>
    <w:rsid w:val="000A0B80"/>
    <w:rsid w:val="000A1E42"/>
    <w:rsid w:val="000A2CFE"/>
    <w:rsid w:val="000A4D3A"/>
    <w:rsid w:val="000A530E"/>
    <w:rsid w:val="000A69BD"/>
    <w:rsid w:val="000B4464"/>
    <w:rsid w:val="000B4CA1"/>
    <w:rsid w:val="000C1153"/>
    <w:rsid w:val="000C2EF8"/>
    <w:rsid w:val="000C4B13"/>
    <w:rsid w:val="000C577A"/>
    <w:rsid w:val="000D1676"/>
    <w:rsid w:val="000D3364"/>
    <w:rsid w:val="000D3DFC"/>
    <w:rsid w:val="000D4810"/>
    <w:rsid w:val="000E2F34"/>
    <w:rsid w:val="000E48FE"/>
    <w:rsid w:val="000E535A"/>
    <w:rsid w:val="000E71E2"/>
    <w:rsid w:val="000F0BC9"/>
    <w:rsid w:val="000F0F73"/>
    <w:rsid w:val="000F68A0"/>
    <w:rsid w:val="000F6AC2"/>
    <w:rsid w:val="000F6B7E"/>
    <w:rsid w:val="0011159D"/>
    <w:rsid w:val="0011239A"/>
    <w:rsid w:val="0011266D"/>
    <w:rsid w:val="0011278C"/>
    <w:rsid w:val="00115474"/>
    <w:rsid w:val="00121F9B"/>
    <w:rsid w:val="0012400A"/>
    <w:rsid w:val="00124B79"/>
    <w:rsid w:val="00125F0D"/>
    <w:rsid w:val="001268DD"/>
    <w:rsid w:val="00131BD5"/>
    <w:rsid w:val="00132E8F"/>
    <w:rsid w:val="00133864"/>
    <w:rsid w:val="00136A81"/>
    <w:rsid w:val="001446E2"/>
    <w:rsid w:val="00151BE8"/>
    <w:rsid w:val="00152CAE"/>
    <w:rsid w:val="00160F8F"/>
    <w:rsid w:val="00161994"/>
    <w:rsid w:val="0016278E"/>
    <w:rsid w:val="00164C4E"/>
    <w:rsid w:val="00172723"/>
    <w:rsid w:val="00173F5C"/>
    <w:rsid w:val="0017668E"/>
    <w:rsid w:val="0018016F"/>
    <w:rsid w:val="00184C6D"/>
    <w:rsid w:val="0019101F"/>
    <w:rsid w:val="001928B9"/>
    <w:rsid w:val="001A025F"/>
    <w:rsid w:val="001A1F05"/>
    <w:rsid w:val="001A6AA8"/>
    <w:rsid w:val="001A73D6"/>
    <w:rsid w:val="001B03B4"/>
    <w:rsid w:val="001B1434"/>
    <w:rsid w:val="001B2F07"/>
    <w:rsid w:val="001B3CBF"/>
    <w:rsid w:val="001B7C15"/>
    <w:rsid w:val="001B7C3A"/>
    <w:rsid w:val="001C2D92"/>
    <w:rsid w:val="001C356E"/>
    <w:rsid w:val="001C4C06"/>
    <w:rsid w:val="001C6459"/>
    <w:rsid w:val="001D4EBD"/>
    <w:rsid w:val="001D7324"/>
    <w:rsid w:val="001D75E4"/>
    <w:rsid w:val="001E3FA3"/>
    <w:rsid w:val="001F3611"/>
    <w:rsid w:val="001F52DE"/>
    <w:rsid w:val="001F648D"/>
    <w:rsid w:val="001F7092"/>
    <w:rsid w:val="001F77D8"/>
    <w:rsid w:val="00205ACD"/>
    <w:rsid w:val="00206BA5"/>
    <w:rsid w:val="00212F53"/>
    <w:rsid w:val="0021474D"/>
    <w:rsid w:val="002170B6"/>
    <w:rsid w:val="0022125F"/>
    <w:rsid w:val="00221BF2"/>
    <w:rsid w:val="0022270A"/>
    <w:rsid w:val="00224E21"/>
    <w:rsid w:val="0022532C"/>
    <w:rsid w:val="00225CF1"/>
    <w:rsid w:val="00230068"/>
    <w:rsid w:val="00232F36"/>
    <w:rsid w:val="00233FF1"/>
    <w:rsid w:val="002367C3"/>
    <w:rsid w:val="00237243"/>
    <w:rsid w:val="00237746"/>
    <w:rsid w:val="002420A9"/>
    <w:rsid w:val="0024225B"/>
    <w:rsid w:val="0024349C"/>
    <w:rsid w:val="00245BA9"/>
    <w:rsid w:val="00246078"/>
    <w:rsid w:val="00250694"/>
    <w:rsid w:val="00251DB2"/>
    <w:rsid w:val="00252327"/>
    <w:rsid w:val="00252DD7"/>
    <w:rsid w:val="00254D44"/>
    <w:rsid w:val="00255616"/>
    <w:rsid w:val="00255864"/>
    <w:rsid w:val="00256AD2"/>
    <w:rsid w:val="002662A1"/>
    <w:rsid w:val="002664AC"/>
    <w:rsid w:val="00266D0A"/>
    <w:rsid w:val="002724BE"/>
    <w:rsid w:val="0027449D"/>
    <w:rsid w:val="00274D69"/>
    <w:rsid w:val="0027696D"/>
    <w:rsid w:val="002818DE"/>
    <w:rsid w:val="002828B0"/>
    <w:rsid w:val="002831DC"/>
    <w:rsid w:val="00287682"/>
    <w:rsid w:val="002906D2"/>
    <w:rsid w:val="00290958"/>
    <w:rsid w:val="00293443"/>
    <w:rsid w:val="002A0D18"/>
    <w:rsid w:val="002A3BCE"/>
    <w:rsid w:val="002B1561"/>
    <w:rsid w:val="002B2314"/>
    <w:rsid w:val="002B61C0"/>
    <w:rsid w:val="002B689E"/>
    <w:rsid w:val="002B7B64"/>
    <w:rsid w:val="002C1002"/>
    <w:rsid w:val="002C2416"/>
    <w:rsid w:val="002C358D"/>
    <w:rsid w:val="002C4186"/>
    <w:rsid w:val="002C607B"/>
    <w:rsid w:val="002C6287"/>
    <w:rsid w:val="002D0871"/>
    <w:rsid w:val="002D56C6"/>
    <w:rsid w:val="002D77ED"/>
    <w:rsid w:val="002E1556"/>
    <w:rsid w:val="002E2EE3"/>
    <w:rsid w:val="002E313F"/>
    <w:rsid w:val="002E36CB"/>
    <w:rsid w:val="002E4619"/>
    <w:rsid w:val="002E6CCD"/>
    <w:rsid w:val="002F493A"/>
    <w:rsid w:val="00301B25"/>
    <w:rsid w:val="00306BC7"/>
    <w:rsid w:val="003070F9"/>
    <w:rsid w:val="00307215"/>
    <w:rsid w:val="003109CC"/>
    <w:rsid w:val="00311FB3"/>
    <w:rsid w:val="003129F9"/>
    <w:rsid w:val="00313353"/>
    <w:rsid w:val="00320620"/>
    <w:rsid w:val="0032228A"/>
    <w:rsid w:val="003224A4"/>
    <w:rsid w:val="003232AD"/>
    <w:rsid w:val="00337E4A"/>
    <w:rsid w:val="003404E2"/>
    <w:rsid w:val="00340545"/>
    <w:rsid w:val="00341EAE"/>
    <w:rsid w:val="003420E8"/>
    <w:rsid w:val="00342F5F"/>
    <w:rsid w:val="00344982"/>
    <w:rsid w:val="00350E0D"/>
    <w:rsid w:val="00352D64"/>
    <w:rsid w:val="00354C65"/>
    <w:rsid w:val="00354D30"/>
    <w:rsid w:val="0035537C"/>
    <w:rsid w:val="0035772C"/>
    <w:rsid w:val="00357CCD"/>
    <w:rsid w:val="003641A3"/>
    <w:rsid w:val="00365F4B"/>
    <w:rsid w:val="003726B8"/>
    <w:rsid w:val="00374462"/>
    <w:rsid w:val="00377D4D"/>
    <w:rsid w:val="00382D56"/>
    <w:rsid w:val="0038581E"/>
    <w:rsid w:val="00386A11"/>
    <w:rsid w:val="00392F3E"/>
    <w:rsid w:val="003950E9"/>
    <w:rsid w:val="00395CFA"/>
    <w:rsid w:val="003967C7"/>
    <w:rsid w:val="003972AD"/>
    <w:rsid w:val="003A0E1A"/>
    <w:rsid w:val="003A1204"/>
    <w:rsid w:val="003A3527"/>
    <w:rsid w:val="003A5C87"/>
    <w:rsid w:val="003A6CB6"/>
    <w:rsid w:val="003B36A8"/>
    <w:rsid w:val="003B568C"/>
    <w:rsid w:val="003B5A31"/>
    <w:rsid w:val="003C21C4"/>
    <w:rsid w:val="003C439B"/>
    <w:rsid w:val="003C5E26"/>
    <w:rsid w:val="003D3C7D"/>
    <w:rsid w:val="003D4D11"/>
    <w:rsid w:val="003D5914"/>
    <w:rsid w:val="003D5D02"/>
    <w:rsid w:val="003E204A"/>
    <w:rsid w:val="003E260E"/>
    <w:rsid w:val="003E36B8"/>
    <w:rsid w:val="003E5295"/>
    <w:rsid w:val="003E535D"/>
    <w:rsid w:val="00403F70"/>
    <w:rsid w:val="00417027"/>
    <w:rsid w:val="00417526"/>
    <w:rsid w:val="0042038B"/>
    <w:rsid w:val="004223E9"/>
    <w:rsid w:val="00426854"/>
    <w:rsid w:val="0043178A"/>
    <w:rsid w:val="00432C33"/>
    <w:rsid w:val="00437A78"/>
    <w:rsid w:val="0044712A"/>
    <w:rsid w:val="004504CD"/>
    <w:rsid w:val="00451972"/>
    <w:rsid w:val="004538FD"/>
    <w:rsid w:val="00455D42"/>
    <w:rsid w:val="00471E55"/>
    <w:rsid w:val="00472A48"/>
    <w:rsid w:val="004731C7"/>
    <w:rsid w:val="00475745"/>
    <w:rsid w:val="00476409"/>
    <w:rsid w:val="00490055"/>
    <w:rsid w:val="00491520"/>
    <w:rsid w:val="0049305A"/>
    <w:rsid w:val="00494DEF"/>
    <w:rsid w:val="00495335"/>
    <w:rsid w:val="004A06BA"/>
    <w:rsid w:val="004A733B"/>
    <w:rsid w:val="004B11B4"/>
    <w:rsid w:val="004B41C7"/>
    <w:rsid w:val="004B5999"/>
    <w:rsid w:val="004B6C4F"/>
    <w:rsid w:val="004D3F38"/>
    <w:rsid w:val="004D5058"/>
    <w:rsid w:val="004D5255"/>
    <w:rsid w:val="004D5C9E"/>
    <w:rsid w:val="004D799F"/>
    <w:rsid w:val="004E0067"/>
    <w:rsid w:val="004F23C4"/>
    <w:rsid w:val="004F26F2"/>
    <w:rsid w:val="004F2CBA"/>
    <w:rsid w:val="004F39A6"/>
    <w:rsid w:val="004F3EBD"/>
    <w:rsid w:val="004F48E7"/>
    <w:rsid w:val="004F5006"/>
    <w:rsid w:val="00506EF0"/>
    <w:rsid w:val="00510783"/>
    <w:rsid w:val="00522DCF"/>
    <w:rsid w:val="005249CB"/>
    <w:rsid w:val="00534993"/>
    <w:rsid w:val="00534BBF"/>
    <w:rsid w:val="00537BBE"/>
    <w:rsid w:val="00540137"/>
    <w:rsid w:val="005409D4"/>
    <w:rsid w:val="00543AF3"/>
    <w:rsid w:val="00544FDF"/>
    <w:rsid w:val="00545F9B"/>
    <w:rsid w:val="005464C3"/>
    <w:rsid w:val="00546E61"/>
    <w:rsid w:val="00547829"/>
    <w:rsid w:val="005538A6"/>
    <w:rsid w:val="00553BFD"/>
    <w:rsid w:val="00572F64"/>
    <w:rsid w:val="005753FD"/>
    <w:rsid w:val="00576FE4"/>
    <w:rsid w:val="00584415"/>
    <w:rsid w:val="005854B9"/>
    <w:rsid w:val="00585F0C"/>
    <w:rsid w:val="005902E1"/>
    <w:rsid w:val="00590A93"/>
    <w:rsid w:val="00596B21"/>
    <w:rsid w:val="005A0BF9"/>
    <w:rsid w:val="005A2E2D"/>
    <w:rsid w:val="005A4075"/>
    <w:rsid w:val="005B0EF8"/>
    <w:rsid w:val="005B2BDC"/>
    <w:rsid w:val="005B505E"/>
    <w:rsid w:val="005B731E"/>
    <w:rsid w:val="005B76BE"/>
    <w:rsid w:val="005D1E11"/>
    <w:rsid w:val="005D59CE"/>
    <w:rsid w:val="005E0EEA"/>
    <w:rsid w:val="005E613C"/>
    <w:rsid w:val="005F0CEA"/>
    <w:rsid w:val="005F56D6"/>
    <w:rsid w:val="006007AC"/>
    <w:rsid w:val="00602735"/>
    <w:rsid w:val="0060428C"/>
    <w:rsid w:val="00606474"/>
    <w:rsid w:val="006109AB"/>
    <w:rsid w:val="006114AE"/>
    <w:rsid w:val="0061271D"/>
    <w:rsid w:val="006202AD"/>
    <w:rsid w:val="00621CC4"/>
    <w:rsid w:val="006225D4"/>
    <w:rsid w:val="00625AD0"/>
    <w:rsid w:val="00630376"/>
    <w:rsid w:val="006337A0"/>
    <w:rsid w:val="006347A2"/>
    <w:rsid w:val="006349D6"/>
    <w:rsid w:val="00637E01"/>
    <w:rsid w:val="006414F5"/>
    <w:rsid w:val="00642294"/>
    <w:rsid w:val="00642FAE"/>
    <w:rsid w:val="00644988"/>
    <w:rsid w:val="006508D8"/>
    <w:rsid w:val="00652195"/>
    <w:rsid w:val="006522C8"/>
    <w:rsid w:val="00654A9F"/>
    <w:rsid w:val="006556D4"/>
    <w:rsid w:val="006569D2"/>
    <w:rsid w:val="00660206"/>
    <w:rsid w:val="00660A59"/>
    <w:rsid w:val="00665B53"/>
    <w:rsid w:val="00665D3F"/>
    <w:rsid w:val="0067176E"/>
    <w:rsid w:val="00673908"/>
    <w:rsid w:val="00674046"/>
    <w:rsid w:val="00674313"/>
    <w:rsid w:val="00676723"/>
    <w:rsid w:val="0068009A"/>
    <w:rsid w:val="006828EF"/>
    <w:rsid w:val="006848D6"/>
    <w:rsid w:val="0068507B"/>
    <w:rsid w:val="006859E8"/>
    <w:rsid w:val="00686E8F"/>
    <w:rsid w:val="00691E3B"/>
    <w:rsid w:val="006927A3"/>
    <w:rsid w:val="006928B6"/>
    <w:rsid w:val="0069290B"/>
    <w:rsid w:val="006940F6"/>
    <w:rsid w:val="00696ABD"/>
    <w:rsid w:val="00697688"/>
    <w:rsid w:val="006A18CF"/>
    <w:rsid w:val="006A6501"/>
    <w:rsid w:val="006B21AE"/>
    <w:rsid w:val="006B2548"/>
    <w:rsid w:val="006B5A42"/>
    <w:rsid w:val="006B72E9"/>
    <w:rsid w:val="006C2D82"/>
    <w:rsid w:val="006C5B18"/>
    <w:rsid w:val="006D3424"/>
    <w:rsid w:val="006D39C0"/>
    <w:rsid w:val="006D4A7B"/>
    <w:rsid w:val="006D4CC6"/>
    <w:rsid w:val="006D52D5"/>
    <w:rsid w:val="006D76AF"/>
    <w:rsid w:val="006E0E45"/>
    <w:rsid w:val="006E0FAF"/>
    <w:rsid w:val="006F3491"/>
    <w:rsid w:val="006F4FFD"/>
    <w:rsid w:val="006F70CE"/>
    <w:rsid w:val="00700C76"/>
    <w:rsid w:val="00701DBE"/>
    <w:rsid w:val="00702AD5"/>
    <w:rsid w:val="007062E4"/>
    <w:rsid w:val="0071290D"/>
    <w:rsid w:val="00714373"/>
    <w:rsid w:val="00714477"/>
    <w:rsid w:val="00720438"/>
    <w:rsid w:val="007204C4"/>
    <w:rsid w:val="007206B2"/>
    <w:rsid w:val="00720754"/>
    <w:rsid w:val="00724F60"/>
    <w:rsid w:val="007266EF"/>
    <w:rsid w:val="00732109"/>
    <w:rsid w:val="00732FD9"/>
    <w:rsid w:val="007400AB"/>
    <w:rsid w:val="007421A8"/>
    <w:rsid w:val="0074310D"/>
    <w:rsid w:val="00750910"/>
    <w:rsid w:val="00751476"/>
    <w:rsid w:val="00751CE5"/>
    <w:rsid w:val="00752557"/>
    <w:rsid w:val="00753383"/>
    <w:rsid w:val="007535E0"/>
    <w:rsid w:val="00760953"/>
    <w:rsid w:val="00762B58"/>
    <w:rsid w:val="00763772"/>
    <w:rsid w:val="00763854"/>
    <w:rsid w:val="00764743"/>
    <w:rsid w:val="00765A82"/>
    <w:rsid w:val="00767111"/>
    <w:rsid w:val="00767ECE"/>
    <w:rsid w:val="00770448"/>
    <w:rsid w:val="007715BA"/>
    <w:rsid w:val="00776442"/>
    <w:rsid w:val="0077657F"/>
    <w:rsid w:val="007767D7"/>
    <w:rsid w:val="00780964"/>
    <w:rsid w:val="00780F53"/>
    <w:rsid w:val="007815DF"/>
    <w:rsid w:val="00781EEB"/>
    <w:rsid w:val="00782056"/>
    <w:rsid w:val="00792D86"/>
    <w:rsid w:val="007941F3"/>
    <w:rsid w:val="007A1F7A"/>
    <w:rsid w:val="007A3CFF"/>
    <w:rsid w:val="007A7E07"/>
    <w:rsid w:val="007A7ED5"/>
    <w:rsid w:val="007B050C"/>
    <w:rsid w:val="007B4427"/>
    <w:rsid w:val="007B48B2"/>
    <w:rsid w:val="007C0F05"/>
    <w:rsid w:val="007C1472"/>
    <w:rsid w:val="007D03A1"/>
    <w:rsid w:val="007D3BCC"/>
    <w:rsid w:val="007D74FF"/>
    <w:rsid w:val="007E3502"/>
    <w:rsid w:val="007E7625"/>
    <w:rsid w:val="007F1CEF"/>
    <w:rsid w:val="007F3D3F"/>
    <w:rsid w:val="007F4F5E"/>
    <w:rsid w:val="00802257"/>
    <w:rsid w:val="00803503"/>
    <w:rsid w:val="00807DC3"/>
    <w:rsid w:val="008117BB"/>
    <w:rsid w:val="00812C8C"/>
    <w:rsid w:val="00814BE1"/>
    <w:rsid w:val="00816F82"/>
    <w:rsid w:val="00817B0C"/>
    <w:rsid w:val="00820943"/>
    <w:rsid w:val="00833C44"/>
    <w:rsid w:val="008408FA"/>
    <w:rsid w:val="00841D4A"/>
    <w:rsid w:val="00842F11"/>
    <w:rsid w:val="00843123"/>
    <w:rsid w:val="00846CA1"/>
    <w:rsid w:val="00852A5E"/>
    <w:rsid w:val="008530F6"/>
    <w:rsid w:val="008605A9"/>
    <w:rsid w:val="00860BA8"/>
    <w:rsid w:val="00865A19"/>
    <w:rsid w:val="00866456"/>
    <w:rsid w:val="00867ADA"/>
    <w:rsid w:val="008733EE"/>
    <w:rsid w:val="008777D6"/>
    <w:rsid w:val="00882CBF"/>
    <w:rsid w:val="00884A7A"/>
    <w:rsid w:val="00887243"/>
    <w:rsid w:val="0088728D"/>
    <w:rsid w:val="008930C5"/>
    <w:rsid w:val="00894678"/>
    <w:rsid w:val="008A0458"/>
    <w:rsid w:val="008A0C6E"/>
    <w:rsid w:val="008A152F"/>
    <w:rsid w:val="008A1E1A"/>
    <w:rsid w:val="008A2697"/>
    <w:rsid w:val="008A4E61"/>
    <w:rsid w:val="008A5B63"/>
    <w:rsid w:val="008B3607"/>
    <w:rsid w:val="008B418E"/>
    <w:rsid w:val="008B4DE7"/>
    <w:rsid w:val="008B7A3F"/>
    <w:rsid w:val="008C09A4"/>
    <w:rsid w:val="008D067C"/>
    <w:rsid w:val="008D1077"/>
    <w:rsid w:val="008D615D"/>
    <w:rsid w:val="008D7D4A"/>
    <w:rsid w:val="008E0232"/>
    <w:rsid w:val="008E427C"/>
    <w:rsid w:val="008E4E1F"/>
    <w:rsid w:val="008E6818"/>
    <w:rsid w:val="008E6B9E"/>
    <w:rsid w:val="008E7112"/>
    <w:rsid w:val="008F119A"/>
    <w:rsid w:val="008F2DD5"/>
    <w:rsid w:val="008F7E4A"/>
    <w:rsid w:val="0090146C"/>
    <w:rsid w:val="009020D7"/>
    <w:rsid w:val="00902C81"/>
    <w:rsid w:val="00904293"/>
    <w:rsid w:val="009107AE"/>
    <w:rsid w:val="00910A15"/>
    <w:rsid w:val="00914DA2"/>
    <w:rsid w:val="0092082A"/>
    <w:rsid w:val="00926D45"/>
    <w:rsid w:val="00926DA4"/>
    <w:rsid w:val="00930F6F"/>
    <w:rsid w:val="00932192"/>
    <w:rsid w:val="00932591"/>
    <w:rsid w:val="009332F6"/>
    <w:rsid w:val="00934A1B"/>
    <w:rsid w:val="009439B7"/>
    <w:rsid w:val="00953B5D"/>
    <w:rsid w:val="00953B7F"/>
    <w:rsid w:val="0095468A"/>
    <w:rsid w:val="00955E9D"/>
    <w:rsid w:val="0095775C"/>
    <w:rsid w:val="009614BA"/>
    <w:rsid w:val="00961900"/>
    <w:rsid w:val="00963CA4"/>
    <w:rsid w:val="00964721"/>
    <w:rsid w:val="00965F17"/>
    <w:rsid w:val="009675C0"/>
    <w:rsid w:val="00974612"/>
    <w:rsid w:val="00975484"/>
    <w:rsid w:val="00977245"/>
    <w:rsid w:val="00977DA3"/>
    <w:rsid w:val="00987BD7"/>
    <w:rsid w:val="00991ABC"/>
    <w:rsid w:val="00991D2E"/>
    <w:rsid w:val="009A26AA"/>
    <w:rsid w:val="009A315B"/>
    <w:rsid w:val="009A35C9"/>
    <w:rsid w:val="009A7915"/>
    <w:rsid w:val="009B0094"/>
    <w:rsid w:val="009B02D7"/>
    <w:rsid w:val="009B07DB"/>
    <w:rsid w:val="009B3AB5"/>
    <w:rsid w:val="009B46AB"/>
    <w:rsid w:val="009C1B0E"/>
    <w:rsid w:val="009C3F62"/>
    <w:rsid w:val="009C5D0C"/>
    <w:rsid w:val="009C6EA5"/>
    <w:rsid w:val="009D18C2"/>
    <w:rsid w:val="009D28A5"/>
    <w:rsid w:val="009E1910"/>
    <w:rsid w:val="009E505D"/>
    <w:rsid w:val="009E726B"/>
    <w:rsid w:val="009F655F"/>
    <w:rsid w:val="009F79CC"/>
    <w:rsid w:val="00A02D5E"/>
    <w:rsid w:val="00A05DF1"/>
    <w:rsid w:val="00A06657"/>
    <w:rsid w:val="00A07E4B"/>
    <w:rsid w:val="00A12613"/>
    <w:rsid w:val="00A13F11"/>
    <w:rsid w:val="00A1601B"/>
    <w:rsid w:val="00A24010"/>
    <w:rsid w:val="00A25523"/>
    <w:rsid w:val="00A274D6"/>
    <w:rsid w:val="00A30B84"/>
    <w:rsid w:val="00A32B5C"/>
    <w:rsid w:val="00A32C93"/>
    <w:rsid w:val="00A34029"/>
    <w:rsid w:val="00A35417"/>
    <w:rsid w:val="00A36648"/>
    <w:rsid w:val="00A603F6"/>
    <w:rsid w:val="00A6226C"/>
    <w:rsid w:val="00A6614B"/>
    <w:rsid w:val="00A67A99"/>
    <w:rsid w:val="00A721D7"/>
    <w:rsid w:val="00A76167"/>
    <w:rsid w:val="00A80571"/>
    <w:rsid w:val="00A84B17"/>
    <w:rsid w:val="00A85991"/>
    <w:rsid w:val="00A85C50"/>
    <w:rsid w:val="00A85E75"/>
    <w:rsid w:val="00A85F42"/>
    <w:rsid w:val="00A93E2E"/>
    <w:rsid w:val="00A94154"/>
    <w:rsid w:val="00A96EA3"/>
    <w:rsid w:val="00A96F06"/>
    <w:rsid w:val="00AA087E"/>
    <w:rsid w:val="00AA3C8C"/>
    <w:rsid w:val="00AA4F7A"/>
    <w:rsid w:val="00AA5294"/>
    <w:rsid w:val="00AA696F"/>
    <w:rsid w:val="00AB248F"/>
    <w:rsid w:val="00AB319C"/>
    <w:rsid w:val="00AB618D"/>
    <w:rsid w:val="00AC09BC"/>
    <w:rsid w:val="00AC27A3"/>
    <w:rsid w:val="00AC79A2"/>
    <w:rsid w:val="00AD14F6"/>
    <w:rsid w:val="00AD471C"/>
    <w:rsid w:val="00AD725B"/>
    <w:rsid w:val="00AD7988"/>
    <w:rsid w:val="00AE0D2F"/>
    <w:rsid w:val="00AE3426"/>
    <w:rsid w:val="00AE48E0"/>
    <w:rsid w:val="00AE67C1"/>
    <w:rsid w:val="00AF1A21"/>
    <w:rsid w:val="00AF25A1"/>
    <w:rsid w:val="00AF659D"/>
    <w:rsid w:val="00B051C8"/>
    <w:rsid w:val="00B073B6"/>
    <w:rsid w:val="00B16185"/>
    <w:rsid w:val="00B167F9"/>
    <w:rsid w:val="00B1735B"/>
    <w:rsid w:val="00B21741"/>
    <w:rsid w:val="00B322D2"/>
    <w:rsid w:val="00B33185"/>
    <w:rsid w:val="00B349D1"/>
    <w:rsid w:val="00B46B8C"/>
    <w:rsid w:val="00B47920"/>
    <w:rsid w:val="00B511E8"/>
    <w:rsid w:val="00B52C04"/>
    <w:rsid w:val="00B5427B"/>
    <w:rsid w:val="00B61AAC"/>
    <w:rsid w:val="00B62CE1"/>
    <w:rsid w:val="00B635AC"/>
    <w:rsid w:val="00B638C7"/>
    <w:rsid w:val="00B63B49"/>
    <w:rsid w:val="00B66B12"/>
    <w:rsid w:val="00B71167"/>
    <w:rsid w:val="00B72FD5"/>
    <w:rsid w:val="00B73A7F"/>
    <w:rsid w:val="00B73E50"/>
    <w:rsid w:val="00B7420A"/>
    <w:rsid w:val="00B841DE"/>
    <w:rsid w:val="00B855C8"/>
    <w:rsid w:val="00B862CB"/>
    <w:rsid w:val="00B87103"/>
    <w:rsid w:val="00B906C0"/>
    <w:rsid w:val="00B92FEC"/>
    <w:rsid w:val="00B93D2E"/>
    <w:rsid w:val="00B94B04"/>
    <w:rsid w:val="00B94D22"/>
    <w:rsid w:val="00B95A55"/>
    <w:rsid w:val="00BA43E3"/>
    <w:rsid w:val="00BB111A"/>
    <w:rsid w:val="00BB29CF"/>
    <w:rsid w:val="00BB49B6"/>
    <w:rsid w:val="00BC0505"/>
    <w:rsid w:val="00BC0C7C"/>
    <w:rsid w:val="00BC26B0"/>
    <w:rsid w:val="00BD3470"/>
    <w:rsid w:val="00BD3A24"/>
    <w:rsid w:val="00BD4B9C"/>
    <w:rsid w:val="00BD5C3C"/>
    <w:rsid w:val="00BE036A"/>
    <w:rsid w:val="00BE16A1"/>
    <w:rsid w:val="00BE3CC6"/>
    <w:rsid w:val="00BE4006"/>
    <w:rsid w:val="00BE474B"/>
    <w:rsid w:val="00BE6789"/>
    <w:rsid w:val="00BE7F24"/>
    <w:rsid w:val="00BF29F6"/>
    <w:rsid w:val="00BF32B6"/>
    <w:rsid w:val="00BF49A3"/>
    <w:rsid w:val="00BF5895"/>
    <w:rsid w:val="00BF67D8"/>
    <w:rsid w:val="00BF6F0C"/>
    <w:rsid w:val="00C11281"/>
    <w:rsid w:val="00C11B57"/>
    <w:rsid w:val="00C14507"/>
    <w:rsid w:val="00C14814"/>
    <w:rsid w:val="00C14B75"/>
    <w:rsid w:val="00C1564C"/>
    <w:rsid w:val="00C16433"/>
    <w:rsid w:val="00C1723D"/>
    <w:rsid w:val="00C20474"/>
    <w:rsid w:val="00C23CCD"/>
    <w:rsid w:val="00C23D60"/>
    <w:rsid w:val="00C24252"/>
    <w:rsid w:val="00C2530A"/>
    <w:rsid w:val="00C267B5"/>
    <w:rsid w:val="00C3181F"/>
    <w:rsid w:val="00C34F4A"/>
    <w:rsid w:val="00C3563D"/>
    <w:rsid w:val="00C36FDF"/>
    <w:rsid w:val="00C40535"/>
    <w:rsid w:val="00C43712"/>
    <w:rsid w:val="00C4450D"/>
    <w:rsid w:val="00C44E7C"/>
    <w:rsid w:val="00C5229C"/>
    <w:rsid w:val="00C56778"/>
    <w:rsid w:val="00C56E08"/>
    <w:rsid w:val="00C56E48"/>
    <w:rsid w:val="00C63056"/>
    <w:rsid w:val="00C714B8"/>
    <w:rsid w:val="00C71B36"/>
    <w:rsid w:val="00C72FFA"/>
    <w:rsid w:val="00C76C3D"/>
    <w:rsid w:val="00C836E7"/>
    <w:rsid w:val="00C8617B"/>
    <w:rsid w:val="00C90AE2"/>
    <w:rsid w:val="00C90D71"/>
    <w:rsid w:val="00C93B02"/>
    <w:rsid w:val="00C93B4E"/>
    <w:rsid w:val="00C95C30"/>
    <w:rsid w:val="00C968D3"/>
    <w:rsid w:val="00CA0640"/>
    <w:rsid w:val="00CA6B43"/>
    <w:rsid w:val="00CB0078"/>
    <w:rsid w:val="00CB48B1"/>
    <w:rsid w:val="00CB6C05"/>
    <w:rsid w:val="00CC08D4"/>
    <w:rsid w:val="00CC1B70"/>
    <w:rsid w:val="00CC2919"/>
    <w:rsid w:val="00CD103A"/>
    <w:rsid w:val="00CD56FF"/>
    <w:rsid w:val="00CE0321"/>
    <w:rsid w:val="00CE3731"/>
    <w:rsid w:val="00CF3D6B"/>
    <w:rsid w:val="00CF5959"/>
    <w:rsid w:val="00D013BF"/>
    <w:rsid w:val="00D03672"/>
    <w:rsid w:val="00D06A8C"/>
    <w:rsid w:val="00D06EF4"/>
    <w:rsid w:val="00D102E4"/>
    <w:rsid w:val="00D161C1"/>
    <w:rsid w:val="00D172AF"/>
    <w:rsid w:val="00D1752B"/>
    <w:rsid w:val="00D20B9E"/>
    <w:rsid w:val="00D21E64"/>
    <w:rsid w:val="00D31CE2"/>
    <w:rsid w:val="00D3215B"/>
    <w:rsid w:val="00D32FF7"/>
    <w:rsid w:val="00D3350D"/>
    <w:rsid w:val="00D34F77"/>
    <w:rsid w:val="00D35283"/>
    <w:rsid w:val="00D41E90"/>
    <w:rsid w:val="00D43147"/>
    <w:rsid w:val="00D46AA8"/>
    <w:rsid w:val="00D47AC7"/>
    <w:rsid w:val="00D52CB4"/>
    <w:rsid w:val="00D5326F"/>
    <w:rsid w:val="00D5363F"/>
    <w:rsid w:val="00D56DD1"/>
    <w:rsid w:val="00D57516"/>
    <w:rsid w:val="00D57FBC"/>
    <w:rsid w:val="00D61D30"/>
    <w:rsid w:val="00D61E14"/>
    <w:rsid w:val="00D638F8"/>
    <w:rsid w:val="00D640E3"/>
    <w:rsid w:val="00D65473"/>
    <w:rsid w:val="00D6553A"/>
    <w:rsid w:val="00D66139"/>
    <w:rsid w:val="00D80FD8"/>
    <w:rsid w:val="00D81F3F"/>
    <w:rsid w:val="00D8291D"/>
    <w:rsid w:val="00D871BD"/>
    <w:rsid w:val="00DA1DD0"/>
    <w:rsid w:val="00DA3983"/>
    <w:rsid w:val="00DB2046"/>
    <w:rsid w:val="00DB4728"/>
    <w:rsid w:val="00DC3013"/>
    <w:rsid w:val="00DC7C39"/>
    <w:rsid w:val="00DD0CC0"/>
    <w:rsid w:val="00DD0FF1"/>
    <w:rsid w:val="00DD1BD2"/>
    <w:rsid w:val="00DD3388"/>
    <w:rsid w:val="00DD49C1"/>
    <w:rsid w:val="00DD5DB6"/>
    <w:rsid w:val="00DD7BBB"/>
    <w:rsid w:val="00DE2254"/>
    <w:rsid w:val="00DE4E1F"/>
    <w:rsid w:val="00DF7868"/>
    <w:rsid w:val="00DF7C22"/>
    <w:rsid w:val="00E073B5"/>
    <w:rsid w:val="00E07F32"/>
    <w:rsid w:val="00E10179"/>
    <w:rsid w:val="00E15296"/>
    <w:rsid w:val="00E17AD8"/>
    <w:rsid w:val="00E23B12"/>
    <w:rsid w:val="00E265ED"/>
    <w:rsid w:val="00E2767C"/>
    <w:rsid w:val="00E32DB1"/>
    <w:rsid w:val="00E33139"/>
    <w:rsid w:val="00E353EF"/>
    <w:rsid w:val="00E4085A"/>
    <w:rsid w:val="00E41261"/>
    <w:rsid w:val="00E4383F"/>
    <w:rsid w:val="00E523ED"/>
    <w:rsid w:val="00E52EEE"/>
    <w:rsid w:val="00E5474D"/>
    <w:rsid w:val="00E55466"/>
    <w:rsid w:val="00E57917"/>
    <w:rsid w:val="00E57E49"/>
    <w:rsid w:val="00E66E3D"/>
    <w:rsid w:val="00E6700F"/>
    <w:rsid w:val="00E70A78"/>
    <w:rsid w:val="00E71582"/>
    <w:rsid w:val="00E73DD0"/>
    <w:rsid w:val="00E77577"/>
    <w:rsid w:val="00E8454D"/>
    <w:rsid w:val="00E868EE"/>
    <w:rsid w:val="00E8721E"/>
    <w:rsid w:val="00EA0A8D"/>
    <w:rsid w:val="00EA1C01"/>
    <w:rsid w:val="00EA2D9E"/>
    <w:rsid w:val="00EA5699"/>
    <w:rsid w:val="00EA7827"/>
    <w:rsid w:val="00EB0265"/>
    <w:rsid w:val="00EB4330"/>
    <w:rsid w:val="00EB7EF0"/>
    <w:rsid w:val="00EB7FA6"/>
    <w:rsid w:val="00EC312C"/>
    <w:rsid w:val="00EC3A0A"/>
    <w:rsid w:val="00EC5B5C"/>
    <w:rsid w:val="00ED042B"/>
    <w:rsid w:val="00ED10A2"/>
    <w:rsid w:val="00ED5F03"/>
    <w:rsid w:val="00EE2242"/>
    <w:rsid w:val="00EE2C12"/>
    <w:rsid w:val="00EF0D5F"/>
    <w:rsid w:val="00EF2C47"/>
    <w:rsid w:val="00F03694"/>
    <w:rsid w:val="00F03EC5"/>
    <w:rsid w:val="00F058E3"/>
    <w:rsid w:val="00F079A2"/>
    <w:rsid w:val="00F11299"/>
    <w:rsid w:val="00F11FD7"/>
    <w:rsid w:val="00F12DFA"/>
    <w:rsid w:val="00F153D0"/>
    <w:rsid w:val="00F22F05"/>
    <w:rsid w:val="00F235D4"/>
    <w:rsid w:val="00F24275"/>
    <w:rsid w:val="00F2577F"/>
    <w:rsid w:val="00F27061"/>
    <w:rsid w:val="00F27291"/>
    <w:rsid w:val="00F276D6"/>
    <w:rsid w:val="00F31B15"/>
    <w:rsid w:val="00F32279"/>
    <w:rsid w:val="00F351AE"/>
    <w:rsid w:val="00F35BEC"/>
    <w:rsid w:val="00F41C9E"/>
    <w:rsid w:val="00F45467"/>
    <w:rsid w:val="00F501D4"/>
    <w:rsid w:val="00F5248E"/>
    <w:rsid w:val="00F5359F"/>
    <w:rsid w:val="00F573BF"/>
    <w:rsid w:val="00F57F0D"/>
    <w:rsid w:val="00F6084F"/>
    <w:rsid w:val="00F608A4"/>
    <w:rsid w:val="00F6385A"/>
    <w:rsid w:val="00F6427B"/>
    <w:rsid w:val="00F64285"/>
    <w:rsid w:val="00F65F3C"/>
    <w:rsid w:val="00F66FDC"/>
    <w:rsid w:val="00F74803"/>
    <w:rsid w:val="00F82CB4"/>
    <w:rsid w:val="00F83392"/>
    <w:rsid w:val="00F84307"/>
    <w:rsid w:val="00F844A0"/>
    <w:rsid w:val="00F860B9"/>
    <w:rsid w:val="00F87547"/>
    <w:rsid w:val="00F90CE8"/>
    <w:rsid w:val="00F94A38"/>
    <w:rsid w:val="00F94E83"/>
    <w:rsid w:val="00FA595F"/>
    <w:rsid w:val="00FA6C8A"/>
    <w:rsid w:val="00FB0DB1"/>
    <w:rsid w:val="00FB2BCA"/>
    <w:rsid w:val="00FB468D"/>
    <w:rsid w:val="00FB6BEF"/>
    <w:rsid w:val="00FC0C22"/>
    <w:rsid w:val="00FC1003"/>
    <w:rsid w:val="00FC317E"/>
    <w:rsid w:val="00FC5032"/>
    <w:rsid w:val="00FC558E"/>
    <w:rsid w:val="00FC58C8"/>
    <w:rsid w:val="00FC59E9"/>
    <w:rsid w:val="00FC63D8"/>
    <w:rsid w:val="00FE2887"/>
    <w:rsid w:val="00FE7061"/>
    <w:rsid w:val="00FE730F"/>
    <w:rsid w:val="00FF260D"/>
    <w:rsid w:val="00FF3FF2"/>
    <w:rsid w:val="00FF5E4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E6610"/>
  <w15:docId w15:val="{41FBAF19-29F1-4432-898C-FD8A4562F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84F"/>
    <w:pPr>
      <w:ind w:left="720"/>
      <w:contextualSpacing/>
    </w:pPr>
  </w:style>
  <w:style w:type="paragraph" w:styleId="Bibliography">
    <w:name w:val="Bibliography"/>
    <w:basedOn w:val="Normal"/>
    <w:next w:val="Normal"/>
    <w:uiPriority w:val="37"/>
    <w:unhideWhenUsed/>
    <w:rsid w:val="00DD7BBB"/>
    <w:pPr>
      <w:spacing w:after="240" w:line="240" w:lineRule="auto"/>
      <w:ind w:left="720" w:hanging="720"/>
    </w:pPr>
  </w:style>
  <w:style w:type="character" w:styleId="CommentReference">
    <w:name w:val="annotation reference"/>
    <w:basedOn w:val="DefaultParagraphFont"/>
    <w:uiPriority w:val="99"/>
    <w:semiHidden/>
    <w:unhideWhenUsed/>
    <w:rsid w:val="00F351AE"/>
    <w:rPr>
      <w:sz w:val="16"/>
      <w:szCs w:val="16"/>
    </w:rPr>
  </w:style>
  <w:style w:type="paragraph" w:styleId="CommentText">
    <w:name w:val="annotation text"/>
    <w:basedOn w:val="Normal"/>
    <w:link w:val="CommentTextChar"/>
    <w:uiPriority w:val="99"/>
    <w:semiHidden/>
    <w:unhideWhenUsed/>
    <w:rsid w:val="00F351AE"/>
    <w:pPr>
      <w:spacing w:line="240" w:lineRule="auto"/>
    </w:pPr>
    <w:rPr>
      <w:sz w:val="20"/>
      <w:szCs w:val="20"/>
    </w:rPr>
  </w:style>
  <w:style w:type="character" w:customStyle="1" w:styleId="CommentTextChar">
    <w:name w:val="Comment Text Char"/>
    <w:basedOn w:val="DefaultParagraphFont"/>
    <w:link w:val="CommentText"/>
    <w:uiPriority w:val="99"/>
    <w:semiHidden/>
    <w:rsid w:val="00F351AE"/>
    <w:rPr>
      <w:sz w:val="20"/>
      <w:szCs w:val="20"/>
    </w:rPr>
  </w:style>
  <w:style w:type="paragraph" w:styleId="CommentSubject">
    <w:name w:val="annotation subject"/>
    <w:basedOn w:val="CommentText"/>
    <w:next w:val="CommentText"/>
    <w:link w:val="CommentSubjectChar"/>
    <w:uiPriority w:val="99"/>
    <w:semiHidden/>
    <w:unhideWhenUsed/>
    <w:rsid w:val="00F351AE"/>
    <w:rPr>
      <w:b/>
      <w:bCs/>
    </w:rPr>
  </w:style>
  <w:style w:type="character" w:customStyle="1" w:styleId="CommentSubjectChar">
    <w:name w:val="Comment Subject Char"/>
    <w:basedOn w:val="CommentTextChar"/>
    <w:link w:val="CommentSubject"/>
    <w:uiPriority w:val="99"/>
    <w:semiHidden/>
    <w:rsid w:val="00F351AE"/>
    <w:rPr>
      <w:b/>
      <w:bCs/>
      <w:sz w:val="20"/>
      <w:szCs w:val="20"/>
    </w:rPr>
  </w:style>
  <w:style w:type="paragraph" w:styleId="BalloonText">
    <w:name w:val="Balloon Text"/>
    <w:basedOn w:val="Normal"/>
    <w:link w:val="BalloonTextChar"/>
    <w:uiPriority w:val="99"/>
    <w:semiHidden/>
    <w:unhideWhenUsed/>
    <w:rsid w:val="00F351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1AE"/>
    <w:rPr>
      <w:rFonts w:ascii="Tahoma" w:hAnsi="Tahoma" w:cs="Tahoma"/>
      <w:sz w:val="16"/>
      <w:szCs w:val="16"/>
    </w:rPr>
  </w:style>
  <w:style w:type="paragraph" w:styleId="Revision">
    <w:name w:val="Revision"/>
    <w:hidden/>
    <w:uiPriority w:val="99"/>
    <w:semiHidden/>
    <w:rsid w:val="00256AD2"/>
    <w:pPr>
      <w:spacing w:after="0" w:line="240" w:lineRule="auto"/>
    </w:pPr>
  </w:style>
  <w:style w:type="character" w:styleId="Emphasis">
    <w:name w:val="Emphasis"/>
    <w:basedOn w:val="DefaultParagraphFont"/>
    <w:uiPriority w:val="20"/>
    <w:qFormat/>
    <w:rsid w:val="003B36A8"/>
    <w:rPr>
      <w:i/>
      <w:iCs/>
    </w:rPr>
  </w:style>
  <w:style w:type="character" w:styleId="PlaceholderText">
    <w:name w:val="Placeholder Text"/>
    <w:basedOn w:val="DefaultParagraphFont"/>
    <w:uiPriority w:val="99"/>
    <w:semiHidden/>
    <w:rsid w:val="00724F60"/>
    <w:rPr>
      <w:color w:val="808080"/>
    </w:rPr>
  </w:style>
  <w:style w:type="paragraph" w:styleId="Header">
    <w:name w:val="header"/>
    <w:basedOn w:val="Normal"/>
    <w:link w:val="HeaderChar"/>
    <w:uiPriority w:val="99"/>
    <w:unhideWhenUsed/>
    <w:rsid w:val="006F70C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F70CE"/>
  </w:style>
  <w:style w:type="paragraph" w:styleId="Footer">
    <w:name w:val="footer"/>
    <w:basedOn w:val="Normal"/>
    <w:link w:val="FooterChar"/>
    <w:uiPriority w:val="99"/>
    <w:unhideWhenUsed/>
    <w:rsid w:val="006F70C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F70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19C4D-7C39-46AF-8B05-665EB9C8D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Pages>
  <Words>18096</Words>
  <Characters>103148</Characters>
  <Application>Microsoft Office Word</Application>
  <DocSecurity>0</DocSecurity>
  <Lines>859</Lines>
  <Paragraphs>242</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
      <vt:lpstr/>
      <vt:lpstr/>
    </vt:vector>
  </TitlesOfParts>
  <Company/>
  <LinksUpToDate>false</LinksUpToDate>
  <CharactersWithSpaces>121002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Toi</dc:creator>
  <cp:lastModifiedBy>José Manuel Aburto</cp:lastModifiedBy>
  <cp:revision>157</cp:revision>
  <dcterms:created xsi:type="dcterms:W3CDTF">2019-10-31T10:06:00Z</dcterms:created>
  <dcterms:modified xsi:type="dcterms:W3CDTF">2019-11-01T09:53:00Z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id="1ZACSklp"/&gt;&lt;style id="http://www.zotero.org/styles/american-sociological-association" locale="en-GB" hasBibliography="1" bibliographyStyleHasBeenSet="1"/&gt;&lt;prefs&gt;&lt;pref name="fieldType" value="Fiel</vt:lpwstr>
  </property>
  <property fmtid="{D5CDD505-2E9C-101B-9397-08002B2CF9AE}" pid="3" name="ZOTERO_PREF_2">
    <vt:lpwstr>d"/&gt;&lt;pref name="automaticJournalAbbreviations" value="true"/&gt;&lt;/prefs&gt;&lt;/data&gt;</vt:lpwstr>
  </property>
</Properties>
</file>